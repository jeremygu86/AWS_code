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Neue" w:hAnsi="Helvetica Neue"/>
        </w:rPr>
        <w:id w:val="-1986152722"/>
        <w:docPartObj>
          <w:docPartGallery w:val="Cover Pages"/>
          <w:docPartUnique/>
        </w:docPartObj>
      </w:sdtPr>
      <w:sdtEndPr/>
      <w:sdtContent>
        <w:p w14:paraId="01EDE7A2" w14:textId="77777777" w:rsidR="003166F5" w:rsidRPr="00250857" w:rsidRDefault="003166F5" w:rsidP="002D21C8">
          <w:pPr>
            <w:rPr>
              <w:rFonts w:ascii="Helvetica Neue" w:hAnsi="Helvetica Neue"/>
            </w:rPr>
          </w:pPr>
          <w:r w:rsidRPr="00250857">
            <w:rPr>
              <w:rFonts w:ascii="Helvetica Neue" w:hAnsi="Helvetica Neue"/>
              <w:noProof/>
            </w:rPr>
            <w:drawing>
              <wp:anchor distT="0" distB="0" distL="114300" distR="114300" simplePos="0" relativeHeight="251667456" behindDoc="0" locked="0" layoutInCell="1" allowOverlap="1" wp14:anchorId="31BEFF32" wp14:editId="0750E3B4">
                <wp:simplePos x="0" y="0"/>
                <wp:positionH relativeFrom="column">
                  <wp:posOffset>2659117</wp:posOffset>
                </wp:positionH>
                <wp:positionV relativeFrom="paragraph">
                  <wp:posOffset>-346842</wp:posOffset>
                </wp:positionV>
                <wp:extent cx="3804285" cy="1437929"/>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rtonworks.GreenWhiteText.png"/>
                        <pic:cNvPicPr/>
                      </pic:nvPicPr>
                      <pic:blipFill>
                        <a:blip r:embed="rId9">
                          <a:extLst>
                            <a:ext uri="{28A0092B-C50C-407E-A947-70E740481C1C}">
                              <a14:useLocalDpi xmlns:a14="http://schemas.microsoft.com/office/drawing/2010/main" val="0"/>
                            </a:ext>
                          </a:extLst>
                        </a:blip>
                        <a:stretch>
                          <a:fillRect/>
                        </a:stretch>
                      </pic:blipFill>
                      <pic:spPr>
                        <a:xfrm>
                          <a:off x="0" y="0"/>
                          <a:ext cx="3804285" cy="1437929"/>
                        </a:xfrm>
                        <a:prstGeom prst="rect">
                          <a:avLst/>
                        </a:prstGeom>
                      </pic:spPr>
                    </pic:pic>
                  </a:graphicData>
                </a:graphic>
              </wp:anchor>
            </w:drawing>
          </w:r>
          <w:r w:rsidRPr="00250857">
            <w:rPr>
              <w:rFonts w:ascii="Helvetica Neue" w:hAnsi="Helvetica Neue"/>
              <w:noProof/>
            </w:rPr>
            <mc:AlternateContent>
              <mc:Choice Requires="wps">
                <w:drawing>
                  <wp:anchor distT="0" distB="0" distL="114300" distR="114300" simplePos="0" relativeHeight="251661312" behindDoc="0" locked="0" layoutInCell="1" allowOverlap="1" wp14:anchorId="453C2F41" wp14:editId="30EDB9A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7450806"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50806" cy="9653270"/>
                            </a:xfrm>
                            <a:prstGeom prst="rect">
                              <a:avLst/>
                            </a:prstGeom>
                            <a:solidFill>
                              <a:srgbClr val="69BE28"/>
                            </a:solidFill>
                            <a:ln>
                              <a:noFill/>
                            </a:ln>
                            <a:extLst/>
                          </wps:spPr>
                          <wps:txbx>
                            <w:txbxContent>
                              <w:p w14:paraId="1803062D" w14:textId="77777777" w:rsidR="00E473D2" w:rsidRDefault="00E473D2" w:rsidP="002D21C8">
                                <w:pPr>
                                  <w:pStyle w:val="Title"/>
                                </w:pPr>
                              </w:p>
                              <w:p w14:paraId="4710B388" w14:textId="77777777" w:rsidR="00E473D2" w:rsidRDefault="00E473D2" w:rsidP="002D21C8">
                                <w:pPr>
                                  <w:pStyle w:val="Title"/>
                                </w:pPr>
                              </w:p>
                              <w:p w14:paraId="66C4314F" w14:textId="77777777" w:rsidR="00E473D2" w:rsidRDefault="00E473D2" w:rsidP="002D21C8">
                                <w:pPr>
                                  <w:pStyle w:val="Title"/>
                                </w:pPr>
                              </w:p>
                              <w:p w14:paraId="0FA499CA" w14:textId="77777777" w:rsidR="00E473D2" w:rsidRDefault="00E473D2" w:rsidP="002D21C8">
                                <w:pPr>
                                  <w:pStyle w:val="Title"/>
                                </w:pPr>
                              </w:p>
                              <w:p w14:paraId="38AC980D" w14:textId="77777777" w:rsidR="00E473D2" w:rsidRDefault="00E473D2" w:rsidP="002D21C8">
                                <w:pPr>
                                  <w:pStyle w:val="Title"/>
                                </w:pPr>
                              </w:p>
                              <w:p w14:paraId="5051F101" w14:textId="77777777" w:rsidR="00E473D2" w:rsidRDefault="00E473D2" w:rsidP="002D21C8">
                                <w:pPr>
                                  <w:pStyle w:val="Title"/>
                                </w:pPr>
                              </w:p>
                              <w:p w14:paraId="72979BBC" w14:textId="77777777" w:rsidR="00E473D2" w:rsidRDefault="00E473D2" w:rsidP="002D21C8">
                                <w:pPr>
                                  <w:pStyle w:val="Title"/>
                                </w:pPr>
                              </w:p>
                              <w:p w14:paraId="3D3E7C79" w14:textId="77777777" w:rsidR="00E473D2" w:rsidRDefault="00E473D2" w:rsidP="002D21C8">
                                <w:pPr>
                                  <w:pStyle w:val="Title"/>
                                </w:pPr>
                              </w:p>
                              <w:p w14:paraId="213A0D7E" w14:textId="1A4479C8" w:rsidR="00E473D2" w:rsidRPr="002D21C8" w:rsidRDefault="00E473D2" w:rsidP="002D21C8">
                                <w:pPr>
                                  <w:pStyle w:val="Title"/>
                                </w:pPr>
                                <w:r>
                                  <w:t xml:space="preserve">HDP </w:t>
                                </w:r>
                                <w:ins w:id="0" w:author="Rahul Bhartia" w:date="2015-09-22T00:13:00Z">
                                  <w:r>
                                    <w:t>oN AWS</w:t>
                                  </w:r>
                                </w:ins>
                              </w:p>
                              <w:p w14:paraId="4B2464F4" w14:textId="77777777" w:rsidR="00E473D2" w:rsidRDefault="00E473D2" w:rsidP="002D21C8"/>
                            </w:txbxContent>
                          </wps:txbx>
                          <wps:bodyPr rot="0" vert="horz" wrap="square" lIns="274320" tIns="914400" rIns="274320" bIns="45720" anchor="t" anchorCtr="0" upright="1">
                            <a:noAutofit/>
                          </wps:bodyPr>
                        </wps:wsp>
                      </a:graphicData>
                    </a:graphic>
                    <wp14:sizeRelH relativeFrom="page">
                      <wp14:pctWidth>0</wp14:pctWidth>
                    </wp14:sizeRelH>
                    <wp14:sizeRelV relativeFrom="page">
                      <wp14:pctHeight>96000</wp14:pctHeight>
                    </wp14:sizeRelV>
                  </wp:anchor>
                </w:drawing>
              </mc:Choice>
              <mc:Fallback>
                <w:pict>
                  <v:rect id="Rectangle 16" o:spid="_x0000_s1026" style="position:absolute;margin-left:0;margin-top:0;width:586.7pt;height:760.1pt;z-index:251661312;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" fillcolor="#69be28" stroked="f">
                    <v:path arrowok="t"/>
                    <v:textbox inset="21.6pt,1in,21.6pt">
                      <w:txbxContent>
                        <w:p w14:paraId="1803062D" w14:textId="77777777" w:rsidR="00E473D2" w:rsidRDefault="00E473D2" w:rsidP="002D21C8">
                          <w:pPr>
                            <w:pStyle w:val="Title"/>
                          </w:pPr>
                        </w:p>
                        <w:p w14:paraId="4710B388" w14:textId="77777777" w:rsidR="00E473D2" w:rsidRDefault="00E473D2" w:rsidP="002D21C8">
                          <w:pPr>
                            <w:pStyle w:val="Title"/>
                          </w:pPr>
                        </w:p>
                        <w:p w14:paraId="66C4314F" w14:textId="77777777" w:rsidR="00E473D2" w:rsidRDefault="00E473D2" w:rsidP="002D21C8">
                          <w:pPr>
                            <w:pStyle w:val="Title"/>
                          </w:pPr>
                        </w:p>
                        <w:p w14:paraId="0FA499CA" w14:textId="77777777" w:rsidR="00E473D2" w:rsidRDefault="00E473D2" w:rsidP="002D21C8">
                          <w:pPr>
                            <w:pStyle w:val="Title"/>
                          </w:pPr>
                        </w:p>
                        <w:p w14:paraId="38AC980D" w14:textId="77777777" w:rsidR="00E473D2" w:rsidRDefault="00E473D2" w:rsidP="002D21C8">
                          <w:pPr>
                            <w:pStyle w:val="Title"/>
                          </w:pPr>
                        </w:p>
                        <w:p w14:paraId="5051F101" w14:textId="77777777" w:rsidR="00E473D2" w:rsidRDefault="00E473D2" w:rsidP="002D21C8">
                          <w:pPr>
                            <w:pStyle w:val="Title"/>
                          </w:pPr>
                        </w:p>
                        <w:p w14:paraId="72979BBC" w14:textId="77777777" w:rsidR="00E473D2" w:rsidRDefault="00E473D2" w:rsidP="002D21C8">
                          <w:pPr>
                            <w:pStyle w:val="Title"/>
                          </w:pPr>
                        </w:p>
                        <w:p w14:paraId="3D3E7C79" w14:textId="77777777" w:rsidR="00E473D2" w:rsidRDefault="00E473D2" w:rsidP="002D21C8">
                          <w:pPr>
                            <w:pStyle w:val="Title"/>
                          </w:pPr>
                        </w:p>
                        <w:p w14:paraId="213A0D7E" w14:textId="1A4479C8" w:rsidR="00E473D2" w:rsidRPr="002D21C8" w:rsidRDefault="00E473D2" w:rsidP="002D21C8">
                          <w:pPr>
                            <w:pStyle w:val="Title"/>
                          </w:pPr>
                          <w:r>
                            <w:t xml:space="preserve">HDP </w:t>
                          </w:r>
                          <w:ins w:id="1" w:author="Rahul Bhartia" w:date="2015-09-22T00:13:00Z">
                            <w:r>
                              <w:t>oN AWS</w:t>
                            </w:r>
                          </w:ins>
                        </w:p>
                        <w:p w14:paraId="4B2464F4" w14:textId="77777777" w:rsidR="00E473D2" w:rsidRDefault="00E473D2" w:rsidP="002D21C8"/>
                      </w:txbxContent>
                    </v:textbox>
                    <w10:wrap anchorx="page" anchory="page"/>
                  </v:rect>
                </w:pict>
              </mc:Fallback>
            </mc:AlternateContent>
          </w:r>
        </w:p>
        <w:p w14:paraId="1EDBE94D" w14:textId="77777777" w:rsidR="003166F5" w:rsidRPr="00250857" w:rsidRDefault="003166F5" w:rsidP="002D21C8">
          <w:pPr>
            <w:rPr>
              <w:rFonts w:ascii="Helvetica Neue" w:hAnsi="Helvetica Neue"/>
            </w:rPr>
          </w:pPr>
        </w:p>
        <w:p w14:paraId="7591F255" w14:textId="77777777" w:rsidR="003166F5" w:rsidRPr="00250857" w:rsidRDefault="003166F5" w:rsidP="002D21C8">
          <w:pPr>
            <w:rPr>
              <w:rFonts w:ascii="Helvetica Neue" w:hAnsi="Helvetica Neue"/>
            </w:rPr>
          </w:pPr>
          <w:r w:rsidRPr="00250857">
            <w:rPr>
              <w:rFonts w:ascii="Helvetica Neue" w:hAnsi="Helvetica Neue"/>
              <w:noProof/>
            </w:rPr>
            <mc:AlternateContent>
              <mc:Choice Requires="wps">
                <w:drawing>
                  <wp:anchor distT="45720" distB="45720" distL="114300" distR="114300" simplePos="0" relativeHeight="251663360" behindDoc="0" locked="0" layoutInCell="1" allowOverlap="1" wp14:anchorId="2AF87B90" wp14:editId="59FE509C">
                    <wp:simplePos x="0" y="0"/>
                    <wp:positionH relativeFrom="margin">
                      <wp:posOffset>-756920</wp:posOffset>
                    </wp:positionH>
                    <wp:positionV relativeFrom="paragraph">
                      <wp:posOffset>3666490</wp:posOffset>
                    </wp:positionV>
                    <wp:extent cx="7440295" cy="588010"/>
                    <wp:effectExtent l="0" t="0" r="273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0295" cy="588010"/>
                            </a:xfrm>
                            <a:prstGeom prst="rect">
                              <a:avLst/>
                            </a:prstGeom>
                            <a:solidFill>
                              <a:schemeClr val="tx1"/>
                            </a:solidFill>
                            <a:ln w="9525">
                              <a:solidFill>
                                <a:srgbClr val="000000"/>
                              </a:solidFill>
                              <a:miter lim="800000"/>
                              <a:headEnd/>
                              <a:tailEnd/>
                            </a:ln>
                          </wps:spPr>
                          <wps:txbx>
                            <w:txbxContent>
                              <w:p w14:paraId="4A3291FF" w14:textId="1EF32A72" w:rsidR="00E473D2" w:rsidRPr="002D21C8" w:rsidRDefault="00E473D2" w:rsidP="00183142">
                                <w:pPr>
                                  <w:pStyle w:val="Subtitle"/>
                                  <w:spacing w:before="240"/>
                                </w:pPr>
                                <w:r>
                                  <w:t xml:space="preserve">Reference Architecture </w:t>
                                </w:r>
                                <w:ins w:id="1" w:author="Rahul Bhartia" w:date="2015-09-22T00:14:00Z">
                                  <w:r>
                                    <w:t>and Deployment Guide</w:t>
                                  </w:r>
                                </w:ins>
                              </w:p>
                              <w:p w14:paraId="1117B04B" w14:textId="77777777" w:rsidR="00E473D2" w:rsidRDefault="00E473D2" w:rsidP="002D21C8"/>
                            </w:txbxContent>
                          </wps:txbx>
                          <wps:bodyPr rot="0" vert="horz" wrap="square" lIns="27432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9.55pt;margin-top:288.7pt;width:585.85pt;height:46.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" fillcolor="black [3213]">
                    <v:textbox inset="21.6pt">
                      <w:txbxContent>
                        <w:p w14:paraId="4A3291FF" w14:textId="1EF32A72" w:rsidR="00E473D2" w:rsidRPr="002D21C8" w:rsidRDefault="00E473D2" w:rsidP="00183142">
                          <w:pPr>
                            <w:pStyle w:val="Subtitle"/>
                            <w:spacing w:before="240"/>
                          </w:pPr>
                          <w:r>
                            <w:t xml:space="preserve">Reference Architecture </w:t>
                          </w:r>
                          <w:ins w:id="3" w:author="Rahul Bhartia" w:date="2015-09-22T00:14:00Z">
                            <w:r>
                              <w:t>and Deployment Guide</w:t>
                            </w:r>
                          </w:ins>
                        </w:p>
                        <w:p w14:paraId="1117B04B" w14:textId="77777777" w:rsidR="00E473D2" w:rsidRDefault="00E473D2" w:rsidP="002D21C8"/>
                      </w:txbxContent>
                    </v:textbox>
                    <w10:wrap type="square" anchorx="margin"/>
                  </v:shape>
                </w:pict>
              </mc:Fallback>
            </mc:AlternateContent>
          </w:r>
          <w:r w:rsidRPr="00250857">
            <w:rPr>
              <w:rFonts w:ascii="Helvetica Neue" w:hAnsi="Helvetica Neue"/>
            </w:rPr>
            <w:br w:type="page"/>
          </w:r>
        </w:p>
      </w:sdtContent>
    </w:sdt>
    <w:p w14:paraId="7B0AA308" w14:textId="77777777" w:rsidR="003166F5" w:rsidRPr="00250857" w:rsidRDefault="003166F5" w:rsidP="002D21C8">
      <w:pPr>
        <w:rPr>
          <w:rFonts w:ascii="Helvetica Neue" w:hAnsi="Helvetica Neue"/>
        </w:rPr>
        <w:sectPr w:rsidR="003166F5" w:rsidRPr="00250857" w:rsidSect="003166F5">
          <w:footerReference w:type="default" r:id="rId10"/>
          <w:pgSz w:w="12240" w:h="15840"/>
          <w:pgMar w:top="1440" w:right="1440" w:bottom="1440" w:left="1440" w:header="720" w:footer="720" w:gutter="0"/>
          <w:pgNumType w:start="0"/>
          <w:cols w:space="720"/>
          <w:titlePg/>
          <w:docGrid w:linePitch="360"/>
        </w:sectPr>
      </w:pPr>
    </w:p>
    <w:sdt>
      <w:sdtPr>
        <w:rPr>
          <w:rFonts w:ascii="Helvetica Neue" w:eastAsiaTheme="minorEastAsia" w:hAnsi="Helvetica Neue" w:cs="Times New Roman"/>
          <w:b w:val="0"/>
          <w:color w:val="555555"/>
          <w:sz w:val="22"/>
          <w:szCs w:val="24"/>
        </w:rPr>
        <w:id w:val="-526794208"/>
        <w:docPartObj>
          <w:docPartGallery w:val="Table of Contents"/>
          <w:docPartUnique/>
        </w:docPartObj>
      </w:sdtPr>
      <w:sdtEndPr>
        <w:rPr>
          <w:bCs/>
          <w:noProof/>
          <w:sz w:val="20"/>
        </w:rPr>
      </w:sdtEndPr>
      <w:sdtContent>
        <w:p w14:paraId="621D695C" w14:textId="77777777" w:rsidR="007E24A5" w:rsidRPr="00250857" w:rsidRDefault="007E24A5" w:rsidP="00773CA4">
          <w:pPr>
            <w:pStyle w:val="TOCHeading"/>
            <w:outlineLvl w:val="1"/>
            <w:rPr>
              <w:rFonts w:ascii="Helvetica Neue" w:hAnsi="Helvetica Neue"/>
            </w:rPr>
          </w:pPr>
          <w:r w:rsidRPr="00250857">
            <w:rPr>
              <w:rFonts w:ascii="Helvetica Neue" w:hAnsi="Helvetica Neue"/>
            </w:rPr>
            <w:t>Table of Contents</w:t>
          </w:r>
        </w:p>
        <w:p w14:paraId="1B1B46C6" w14:textId="77777777" w:rsidR="0011392C" w:rsidRDefault="00773CA4">
          <w:pPr>
            <w:pStyle w:val="TOC1"/>
            <w:tabs>
              <w:tab w:val="right" w:leader="dot" w:pos="10088"/>
            </w:tabs>
            <w:rPr>
              <w:ins w:id="2" w:author="Dave Patton" w:date="2015-10-28T15:06:00Z"/>
              <w:rFonts w:cstheme="minorBidi"/>
              <w:noProof/>
              <w:color w:val="auto"/>
              <w:sz w:val="24"/>
              <w:lang w:eastAsia="ja-JP"/>
            </w:rPr>
          </w:pPr>
          <w:r w:rsidRPr="00250857">
            <w:rPr>
              <w:rFonts w:ascii="Helvetica Neue" w:hAnsi="Helvetica Neue"/>
            </w:rPr>
            <w:fldChar w:fldCharType="begin"/>
          </w:r>
          <w:r w:rsidRPr="00250857">
            <w:rPr>
              <w:rFonts w:ascii="Helvetica Neue" w:hAnsi="Helvetica Neue"/>
            </w:rPr>
            <w:instrText xml:space="preserve"> TOC \o "1-2" \h \z \u </w:instrText>
          </w:r>
          <w:r w:rsidRPr="00250857">
            <w:rPr>
              <w:rFonts w:ascii="Helvetica Neue" w:hAnsi="Helvetica Neue"/>
            </w:rPr>
            <w:fldChar w:fldCharType="separate"/>
          </w:r>
          <w:ins w:id="3" w:author="Dave Patton" w:date="2015-10-28T15:06:00Z">
            <w:r w:rsidR="0011392C">
              <w:rPr>
                <w:noProof/>
              </w:rPr>
              <w:t>Abstract</w:t>
            </w:r>
            <w:r w:rsidR="0011392C">
              <w:rPr>
                <w:noProof/>
              </w:rPr>
              <w:tab/>
            </w:r>
            <w:r w:rsidR="0011392C">
              <w:rPr>
                <w:noProof/>
              </w:rPr>
              <w:fldChar w:fldCharType="begin"/>
            </w:r>
            <w:r w:rsidR="0011392C">
              <w:rPr>
                <w:noProof/>
              </w:rPr>
              <w:instrText xml:space="preserve"> PAGEREF _Toc307664119 \h </w:instrText>
            </w:r>
            <w:r w:rsidR="0011392C">
              <w:rPr>
                <w:noProof/>
              </w:rPr>
            </w:r>
          </w:ins>
          <w:r w:rsidR="0011392C">
            <w:rPr>
              <w:noProof/>
            </w:rPr>
            <w:fldChar w:fldCharType="separate"/>
          </w:r>
          <w:ins w:id="4" w:author="Dave Patton" w:date="2015-10-28T15:06:00Z">
            <w:r w:rsidR="0011392C">
              <w:rPr>
                <w:noProof/>
              </w:rPr>
              <w:t>2</w:t>
            </w:r>
            <w:r w:rsidR="0011392C">
              <w:rPr>
                <w:noProof/>
              </w:rPr>
              <w:fldChar w:fldCharType="end"/>
            </w:r>
          </w:ins>
        </w:p>
        <w:p w14:paraId="0076EC35" w14:textId="77777777" w:rsidR="0011392C" w:rsidRDefault="0011392C">
          <w:pPr>
            <w:pStyle w:val="TOC1"/>
            <w:tabs>
              <w:tab w:val="right" w:leader="dot" w:pos="10088"/>
            </w:tabs>
            <w:rPr>
              <w:ins w:id="5" w:author="Dave Patton" w:date="2015-10-28T15:06:00Z"/>
              <w:rFonts w:cstheme="minorBidi"/>
              <w:noProof/>
              <w:color w:val="auto"/>
              <w:sz w:val="24"/>
              <w:lang w:eastAsia="ja-JP"/>
            </w:rPr>
          </w:pPr>
          <w:ins w:id="6" w:author="Dave Patton" w:date="2015-10-28T15:06:00Z">
            <w:r>
              <w:rPr>
                <w:noProof/>
              </w:rPr>
              <w:t>Overview</w:t>
            </w:r>
            <w:r>
              <w:rPr>
                <w:noProof/>
              </w:rPr>
              <w:tab/>
            </w:r>
            <w:r>
              <w:rPr>
                <w:noProof/>
              </w:rPr>
              <w:fldChar w:fldCharType="begin"/>
            </w:r>
            <w:r>
              <w:rPr>
                <w:noProof/>
              </w:rPr>
              <w:instrText xml:space="preserve"> PAGEREF _Toc307664120 \h </w:instrText>
            </w:r>
            <w:r>
              <w:rPr>
                <w:noProof/>
              </w:rPr>
            </w:r>
          </w:ins>
          <w:r>
            <w:rPr>
              <w:noProof/>
            </w:rPr>
            <w:fldChar w:fldCharType="separate"/>
          </w:r>
          <w:ins w:id="7" w:author="Dave Patton" w:date="2015-10-28T15:06:00Z">
            <w:r>
              <w:rPr>
                <w:noProof/>
              </w:rPr>
              <w:t>2</w:t>
            </w:r>
            <w:r>
              <w:rPr>
                <w:noProof/>
              </w:rPr>
              <w:fldChar w:fldCharType="end"/>
            </w:r>
          </w:ins>
        </w:p>
        <w:p w14:paraId="6D504B4C" w14:textId="77777777" w:rsidR="0011392C" w:rsidRDefault="0011392C">
          <w:pPr>
            <w:pStyle w:val="TOC2"/>
            <w:tabs>
              <w:tab w:val="right" w:leader="dot" w:pos="10088"/>
            </w:tabs>
            <w:rPr>
              <w:ins w:id="8" w:author="Dave Patton" w:date="2015-10-28T15:06:00Z"/>
              <w:rFonts w:cstheme="minorBidi"/>
              <w:noProof/>
              <w:color w:val="auto"/>
              <w:sz w:val="24"/>
              <w:lang w:eastAsia="ja-JP"/>
            </w:rPr>
          </w:pPr>
          <w:ins w:id="9" w:author="Dave Patton" w:date="2015-10-28T15:06:00Z">
            <w:r>
              <w:rPr>
                <w:noProof/>
              </w:rPr>
              <w:t>Hortonworks Data Platform</w:t>
            </w:r>
            <w:r>
              <w:rPr>
                <w:noProof/>
              </w:rPr>
              <w:tab/>
            </w:r>
            <w:r>
              <w:rPr>
                <w:noProof/>
              </w:rPr>
              <w:fldChar w:fldCharType="begin"/>
            </w:r>
            <w:r>
              <w:rPr>
                <w:noProof/>
              </w:rPr>
              <w:instrText xml:space="preserve"> PAGEREF _Toc307664121 \h </w:instrText>
            </w:r>
            <w:r>
              <w:rPr>
                <w:noProof/>
              </w:rPr>
            </w:r>
          </w:ins>
          <w:r>
            <w:rPr>
              <w:noProof/>
            </w:rPr>
            <w:fldChar w:fldCharType="separate"/>
          </w:r>
          <w:ins w:id="10" w:author="Dave Patton" w:date="2015-10-28T15:06:00Z">
            <w:r>
              <w:rPr>
                <w:noProof/>
              </w:rPr>
              <w:t>2</w:t>
            </w:r>
            <w:r>
              <w:rPr>
                <w:noProof/>
              </w:rPr>
              <w:fldChar w:fldCharType="end"/>
            </w:r>
          </w:ins>
        </w:p>
        <w:p w14:paraId="3C659C98" w14:textId="77777777" w:rsidR="0011392C" w:rsidRDefault="0011392C">
          <w:pPr>
            <w:pStyle w:val="TOC2"/>
            <w:tabs>
              <w:tab w:val="right" w:leader="dot" w:pos="10088"/>
            </w:tabs>
            <w:rPr>
              <w:ins w:id="11" w:author="Dave Patton" w:date="2015-10-28T15:06:00Z"/>
              <w:rFonts w:cstheme="minorBidi"/>
              <w:noProof/>
              <w:color w:val="auto"/>
              <w:sz w:val="24"/>
              <w:lang w:eastAsia="ja-JP"/>
            </w:rPr>
          </w:pPr>
          <w:ins w:id="12" w:author="Dave Patton" w:date="2015-10-28T15:06:00Z">
            <w:r>
              <w:rPr>
                <w:noProof/>
              </w:rPr>
              <w:t>Amazon Web Services</w:t>
            </w:r>
            <w:r>
              <w:rPr>
                <w:noProof/>
              </w:rPr>
              <w:tab/>
            </w:r>
            <w:r>
              <w:rPr>
                <w:noProof/>
              </w:rPr>
              <w:fldChar w:fldCharType="begin"/>
            </w:r>
            <w:r>
              <w:rPr>
                <w:noProof/>
              </w:rPr>
              <w:instrText xml:space="preserve"> PAGEREF _Toc307664122 \h </w:instrText>
            </w:r>
            <w:r>
              <w:rPr>
                <w:noProof/>
              </w:rPr>
            </w:r>
          </w:ins>
          <w:r>
            <w:rPr>
              <w:noProof/>
            </w:rPr>
            <w:fldChar w:fldCharType="separate"/>
          </w:r>
          <w:ins w:id="13" w:author="Dave Patton" w:date="2015-10-28T15:06:00Z">
            <w:r>
              <w:rPr>
                <w:noProof/>
              </w:rPr>
              <w:t>3</w:t>
            </w:r>
            <w:r>
              <w:rPr>
                <w:noProof/>
              </w:rPr>
              <w:fldChar w:fldCharType="end"/>
            </w:r>
          </w:ins>
        </w:p>
        <w:p w14:paraId="21354D82" w14:textId="77777777" w:rsidR="0011392C" w:rsidRDefault="0011392C">
          <w:pPr>
            <w:pStyle w:val="TOC1"/>
            <w:tabs>
              <w:tab w:val="right" w:leader="dot" w:pos="10088"/>
            </w:tabs>
            <w:rPr>
              <w:ins w:id="14" w:author="Dave Patton" w:date="2015-10-28T15:06:00Z"/>
              <w:rFonts w:cstheme="minorBidi"/>
              <w:noProof/>
              <w:color w:val="auto"/>
              <w:sz w:val="24"/>
              <w:lang w:eastAsia="ja-JP"/>
            </w:rPr>
          </w:pPr>
          <w:ins w:id="15" w:author="Dave Patton" w:date="2015-10-28T15:06:00Z">
            <w:r>
              <w:rPr>
                <w:noProof/>
              </w:rPr>
              <w:t>Reference Architecture</w:t>
            </w:r>
            <w:r>
              <w:rPr>
                <w:noProof/>
              </w:rPr>
              <w:tab/>
            </w:r>
            <w:r>
              <w:rPr>
                <w:noProof/>
              </w:rPr>
              <w:fldChar w:fldCharType="begin"/>
            </w:r>
            <w:r>
              <w:rPr>
                <w:noProof/>
              </w:rPr>
              <w:instrText xml:space="preserve"> PAGEREF _Toc307664123 \h </w:instrText>
            </w:r>
            <w:r>
              <w:rPr>
                <w:noProof/>
              </w:rPr>
            </w:r>
          </w:ins>
          <w:r>
            <w:rPr>
              <w:noProof/>
            </w:rPr>
            <w:fldChar w:fldCharType="separate"/>
          </w:r>
          <w:ins w:id="16" w:author="Dave Patton" w:date="2015-10-28T15:06:00Z">
            <w:r>
              <w:rPr>
                <w:noProof/>
              </w:rPr>
              <w:t>6</w:t>
            </w:r>
            <w:r>
              <w:rPr>
                <w:noProof/>
              </w:rPr>
              <w:fldChar w:fldCharType="end"/>
            </w:r>
          </w:ins>
        </w:p>
        <w:p w14:paraId="14EB4959" w14:textId="77777777" w:rsidR="0011392C" w:rsidRDefault="0011392C">
          <w:pPr>
            <w:pStyle w:val="TOC2"/>
            <w:tabs>
              <w:tab w:val="right" w:leader="dot" w:pos="10088"/>
            </w:tabs>
            <w:rPr>
              <w:ins w:id="17" w:author="Dave Patton" w:date="2015-10-28T15:06:00Z"/>
              <w:rFonts w:cstheme="minorBidi"/>
              <w:noProof/>
              <w:color w:val="auto"/>
              <w:sz w:val="24"/>
              <w:lang w:eastAsia="ja-JP"/>
            </w:rPr>
          </w:pPr>
          <w:ins w:id="18" w:author="Dave Patton" w:date="2015-10-28T15:06:00Z">
            <w:r>
              <w:rPr>
                <w:noProof/>
              </w:rPr>
              <w:t>Deployment Patterns</w:t>
            </w:r>
            <w:r>
              <w:rPr>
                <w:noProof/>
              </w:rPr>
              <w:tab/>
            </w:r>
            <w:r>
              <w:rPr>
                <w:noProof/>
              </w:rPr>
              <w:fldChar w:fldCharType="begin"/>
            </w:r>
            <w:r>
              <w:rPr>
                <w:noProof/>
              </w:rPr>
              <w:instrText xml:space="preserve"> PAGEREF _Toc307664124 \h </w:instrText>
            </w:r>
            <w:r>
              <w:rPr>
                <w:noProof/>
              </w:rPr>
            </w:r>
          </w:ins>
          <w:r>
            <w:rPr>
              <w:noProof/>
            </w:rPr>
            <w:fldChar w:fldCharType="separate"/>
          </w:r>
          <w:ins w:id="19" w:author="Dave Patton" w:date="2015-10-28T15:06:00Z">
            <w:r>
              <w:rPr>
                <w:noProof/>
              </w:rPr>
              <w:t>6</w:t>
            </w:r>
            <w:r>
              <w:rPr>
                <w:noProof/>
              </w:rPr>
              <w:fldChar w:fldCharType="end"/>
            </w:r>
          </w:ins>
        </w:p>
        <w:p w14:paraId="21699BFF" w14:textId="77777777" w:rsidR="0011392C" w:rsidRDefault="0011392C">
          <w:pPr>
            <w:pStyle w:val="TOC2"/>
            <w:tabs>
              <w:tab w:val="right" w:leader="dot" w:pos="10088"/>
            </w:tabs>
            <w:rPr>
              <w:ins w:id="20" w:author="Dave Patton" w:date="2015-10-28T15:06:00Z"/>
              <w:rFonts w:cstheme="minorBidi"/>
              <w:noProof/>
              <w:color w:val="auto"/>
              <w:sz w:val="24"/>
              <w:lang w:eastAsia="ja-JP"/>
            </w:rPr>
          </w:pPr>
          <w:ins w:id="21" w:author="Dave Patton" w:date="2015-10-28T15:06:00Z">
            <w:r>
              <w:rPr>
                <w:noProof/>
              </w:rPr>
              <w:t>Permanent Clusters</w:t>
            </w:r>
            <w:r>
              <w:rPr>
                <w:noProof/>
              </w:rPr>
              <w:tab/>
            </w:r>
            <w:r>
              <w:rPr>
                <w:noProof/>
              </w:rPr>
              <w:fldChar w:fldCharType="begin"/>
            </w:r>
            <w:r>
              <w:rPr>
                <w:noProof/>
              </w:rPr>
              <w:instrText xml:space="preserve"> PAGEREF _Toc307664125 \h </w:instrText>
            </w:r>
            <w:r>
              <w:rPr>
                <w:noProof/>
              </w:rPr>
            </w:r>
          </w:ins>
          <w:r>
            <w:rPr>
              <w:noProof/>
            </w:rPr>
            <w:fldChar w:fldCharType="separate"/>
          </w:r>
          <w:ins w:id="22" w:author="Dave Patton" w:date="2015-10-28T15:06:00Z">
            <w:r>
              <w:rPr>
                <w:noProof/>
              </w:rPr>
              <w:t>6</w:t>
            </w:r>
            <w:r>
              <w:rPr>
                <w:noProof/>
              </w:rPr>
              <w:fldChar w:fldCharType="end"/>
            </w:r>
          </w:ins>
        </w:p>
        <w:p w14:paraId="6B92561B" w14:textId="77777777" w:rsidR="0011392C" w:rsidRDefault="0011392C">
          <w:pPr>
            <w:pStyle w:val="TOC2"/>
            <w:tabs>
              <w:tab w:val="right" w:leader="dot" w:pos="10088"/>
            </w:tabs>
            <w:rPr>
              <w:ins w:id="23" w:author="Dave Patton" w:date="2015-10-28T15:06:00Z"/>
              <w:rFonts w:cstheme="minorBidi"/>
              <w:noProof/>
              <w:color w:val="auto"/>
              <w:sz w:val="24"/>
              <w:lang w:eastAsia="ja-JP"/>
            </w:rPr>
          </w:pPr>
          <w:ins w:id="24" w:author="Dave Patton" w:date="2015-10-28T15:06:00Z">
            <w:r>
              <w:rPr>
                <w:noProof/>
              </w:rPr>
              <w:t>Instance selection</w:t>
            </w:r>
            <w:r>
              <w:rPr>
                <w:noProof/>
              </w:rPr>
              <w:tab/>
            </w:r>
            <w:r>
              <w:rPr>
                <w:noProof/>
              </w:rPr>
              <w:fldChar w:fldCharType="begin"/>
            </w:r>
            <w:r>
              <w:rPr>
                <w:noProof/>
              </w:rPr>
              <w:instrText xml:space="preserve"> PAGEREF _Toc307664126 \h </w:instrText>
            </w:r>
            <w:r>
              <w:rPr>
                <w:noProof/>
              </w:rPr>
            </w:r>
          </w:ins>
          <w:r>
            <w:rPr>
              <w:noProof/>
            </w:rPr>
            <w:fldChar w:fldCharType="separate"/>
          </w:r>
          <w:ins w:id="25" w:author="Dave Patton" w:date="2015-10-28T15:06:00Z">
            <w:r>
              <w:rPr>
                <w:noProof/>
              </w:rPr>
              <w:t>7</w:t>
            </w:r>
            <w:r>
              <w:rPr>
                <w:noProof/>
              </w:rPr>
              <w:fldChar w:fldCharType="end"/>
            </w:r>
          </w:ins>
        </w:p>
        <w:p w14:paraId="67FE4D28" w14:textId="77777777" w:rsidR="0011392C" w:rsidRDefault="0011392C">
          <w:pPr>
            <w:pStyle w:val="TOC2"/>
            <w:tabs>
              <w:tab w:val="right" w:leader="dot" w:pos="10088"/>
            </w:tabs>
            <w:rPr>
              <w:ins w:id="26" w:author="Dave Patton" w:date="2015-10-28T15:06:00Z"/>
              <w:rFonts w:cstheme="minorBidi"/>
              <w:noProof/>
              <w:color w:val="auto"/>
              <w:sz w:val="24"/>
              <w:lang w:eastAsia="ja-JP"/>
            </w:rPr>
          </w:pPr>
          <w:ins w:id="27" w:author="Dave Patton" w:date="2015-10-28T15:06:00Z">
            <w:r>
              <w:rPr>
                <w:noProof/>
              </w:rPr>
              <w:t>Storage Options</w:t>
            </w:r>
            <w:r>
              <w:rPr>
                <w:noProof/>
              </w:rPr>
              <w:tab/>
            </w:r>
            <w:r>
              <w:rPr>
                <w:noProof/>
              </w:rPr>
              <w:fldChar w:fldCharType="begin"/>
            </w:r>
            <w:r>
              <w:rPr>
                <w:noProof/>
              </w:rPr>
              <w:instrText xml:space="preserve"> PAGEREF _Toc307664127 \h </w:instrText>
            </w:r>
            <w:r>
              <w:rPr>
                <w:noProof/>
              </w:rPr>
            </w:r>
          </w:ins>
          <w:r>
            <w:rPr>
              <w:noProof/>
            </w:rPr>
            <w:fldChar w:fldCharType="separate"/>
          </w:r>
          <w:ins w:id="28" w:author="Dave Patton" w:date="2015-10-28T15:06:00Z">
            <w:r>
              <w:rPr>
                <w:noProof/>
              </w:rPr>
              <w:t>9</w:t>
            </w:r>
            <w:r>
              <w:rPr>
                <w:noProof/>
              </w:rPr>
              <w:fldChar w:fldCharType="end"/>
            </w:r>
          </w:ins>
        </w:p>
        <w:p w14:paraId="21E2E168" w14:textId="77777777" w:rsidR="0011392C" w:rsidRDefault="0011392C">
          <w:pPr>
            <w:pStyle w:val="TOC2"/>
            <w:tabs>
              <w:tab w:val="right" w:leader="dot" w:pos="10088"/>
            </w:tabs>
            <w:rPr>
              <w:ins w:id="29" w:author="Dave Patton" w:date="2015-10-28T15:06:00Z"/>
              <w:rFonts w:cstheme="minorBidi"/>
              <w:noProof/>
              <w:color w:val="auto"/>
              <w:sz w:val="24"/>
              <w:lang w:eastAsia="ja-JP"/>
            </w:rPr>
          </w:pPr>
          <w:ins w:id="30" w:author="Dave Patton" w:date="2015-10-28T15:06:00Z">
            <w:r>
              <w:rPr>
                <w:noProof/>
              </w:rPr>
              <w:t>Network Configuration</w:t>
            </w:r>
            <w:r>
              <w:rPr>
                <w:noProof/>
              </w:rPr>
              <w:tab/>
            </w:r>
            <w:r>
              <w:rPr>
                <w:noProof/>
              </w:rPr>
              <w:fldChar w:fldCharType="begin"/>
            </w:r>
            <w:r>
              <w:rPr>
                <w:noProof/>
              </w:rPr>
              <w:instrText xml:space="preserve"> PAGEREF _Toc307664128 \h </w:instrText>
            </w:r>
            <w:r>
              <w:rPr>
                <w:noProof/>
              </w:rPr>
            </w:r>
          </w:ins>
          <w:r>
            <w:rPr>
              <w:noProof/>
            </w:rPr>
            <w:fldChar w:fldCharType="separate"/>
          </w:r>
          <w:ins w:id="31" w:author="Dave Patton" w:date="2015-10-28T15:06:00Z">
            <w:r>
              <w:rPr>
                <w:noProof/>
              </w:rPr>
              <w:t>10</w:t>
            </w:r>
            <w:r>
              <w:rPr>
                <w:noProof/>
              </w:rPr>
              <w:fldChar w:fldCharType="end"/>
            </w:r>
          </w:ins>
        </w:p>
        <w:p w14:paraId="17EE1F83" w14:textId="77777777" w:rsidR="0011392C" w:rsidRDefault="0011392C">
          <w:pPr>
            <w:pStyle w:val="TOC1"/>
            <w:tabs>
              <w:tab w:val="right" w:leader="dot" w:pos="10088"/>
            </w:tabs>
            <w:rPr>
              <w:ins w:id="32" w:author="Dave Patton" w:date="2015-10-28T15:06:00Z"/>
              <w:rFonts w:cstheme="minorBidi"/>
              <w:noProof/>
              <w:color w:val="auto"/>
              <w:sz w:val="24"/>
              <w:lang w:eastAsia="ja-JP"/>
            </w:rPr>
          </w:pPr>
          <w:ins w:id="33" w:author="Dave Patton" w:date="2015-10-28T15:06:00Z">
            <w:r>
              <w:rPr>
                <w:noProof/>
              </w:rPr>
              <w:t>Deployment Guide</w:t>
            </w:r>
            <w:r>
              <w:rPr>
                <w:noProof/>
              </w:rPr>
              <w:tab/>
            </w:r>
            <w:r>
              <w:rPr>
                <w:noProof/>
              </w:rPr>
              <w:fldChar w:fldCharType="begin"/>
            </w:r>
            <w:r>
              <w:rPr>
                <w:noProof/>
              </w:rPr>
              <w:instrText xml:space="preserve"> PAGEREF _Toc307664129 \h </w:instrText>
            </w:r>
            <w:r>
              <w:rPr>
                <w:noProof/>
              </w:rPr>
            </w:r>
          </w:ins>
          <w:r>
            <w:rPr>
              <w:noProof/>
            </w:rPr>
            <w:fldChar w:fldCharType="separate"/>
          </w:r>
          <w:ins w:id="34" w:author="Dave Patton" w:date="2015-10-28T15:06:00Z">
            <w:r>
              <w:rPr>
                <w:noProof/>
              </w:rPr>
              <w:t>10</w:t>
            </w:r>
            <w:r>
              <w:rPr>
                <w:noProof/>
              </w:rPr>
              <w:fldChar w:fldCharType="end"/>
            </w:r>
          </w:ins>
        </w:p>
        <w:p w14:paraId="253B9811" w14:textId="77777777" w:rsidR="0011392C" w:rsidRDefault="0011392C">
          <w:pPr>
            <w:pStyle w:val="TOC2"/>
            <w:tabs>
              <w:tab w:val="right" w:leader="dot" w:pos="10088"/>
            </w:tabs>
            <w:rPr>
              <w:ins w:id="35" w:author="Dave Patton" w:date="2015-10-28T15:06:00Z"/>
              <w:rFonts w:cstheme="minorBidi"/>
              <w:noProof/>
              <w:color w:val="auto"/>
              <w:sz w:val="24"/>
              <w:lang w:eastAsia="ja-JP"/>
            </w:rPr>
          </w:pPr>
          <w:ins w:id="36" w:author="Dave Patton" w:date="2015-10-28T15:06:00Z">
            <w:r>
              <w:rPr>
                <w:noProof/>
              </w:rPr>
              <w:t>Ambari</w:t>
            </w:r>
            <w:r>
              <w:rPr>
                <w:noProof/>
              </w:rPr>
              <w:tab/>
            </w:r>
            <w:r>
              <w:rPr>
                <w:noProof/>
              </w:rPr>
              <w:fldChar w:fldCharType="begin"/>
            </w:r>
            <w:r>
              <w:rPr>
                <w:noProof/>
              </w:rPr>
              <w:instrText xml:space="preserve"> PAGEREF _Toc307664130 \h </w:instrText>
            </w:r>
            <w:r>
              <w:rPr>
                <w:noProof/>
              </w:rPr>
            </w:r>
          </w:ins>
          <w:r>
            <w:rPr>
              <w:noProof/>
            </w:rPr>
            <w:fldChar w:fldCharType="separate"/>
          </w:r>
          <w:ins w:id="37" w:author="Dave Patton" w:date="2015-10-28T15:06:00Z">
            <w:r>
              <w:rPr>
                <w:noProof/>
              </w:rPr>
              <w:t>11</w:t>
            </w:r>
            <w:r>
              <w:rPr>
                <w:noProof/>
              </w:rPr>
              <w:fldChar w:fldCharType="end"/>
            </w:r>
          </w:ins>
        </w:p>
        <w:p w14:paraId="7A4595D8" w14:textId="77777777" w:rsidR="0011392C" w:rsidRDefault="0011392C">
          <w:pPr>
            <w:pStyle w:val="TOC2"/>
            <w:tabs>
              <w:tab w:val="right" w:leader="dot" w:pos="10088"/>
            </w:tabs>
            <w:rPr>
              <w:ins w:id="38" w:author="Dave Patton" w:date="2015-10-28T15:06:00Z"/>
              <w:rFonts w:cstheme="minorBidi"/>
              <w:noProof/>
              <w:color w:val="auto"/>
              <w:sz w:val="24"/>
              <w:lang w:eastAsia="ja-JP"/>
            </w:rPr>
          </w:pPr>
          <w:ins w:id="39" w:author="Dave Patton" w:date="2015-10-28T15:06:00Z">
            <w:r>
              <w:rPr>
                <w:noProof/>
              </w:rPr>
              <w:t>Cloudbreak</w:t>
            </w:r>
            <w:r>
              <w:rPr>
                <w:noProof/>
              </w:rPr>
              <w:tab/>
            </w:r>
            <w:r>
              <w:rPr>
                <w:noProof/>
              </w:rPr>
              <w:fldChar w:fldCharType="begin"/>
            </w:r>
            <w:r>
              <w:rPr>
                <w:noProof/>
              </w:rPr>
              <w:instrText xml:space="preserve"> PAGEREF _Toc307664131 \h </w:instrText>
            </w:r>
            <w:r>
              <w:rPr>
                <w:noProof/>
              </w:rPr>
            </w:r>
          </w:ins>
          <w:r>
            <w:rPr>
              <w:noProof/>
            </w:rPr>
            <w:fldChar w:fldCharType="separate"/>
          </w:r>
          <w:ins w:id="40" w:author="Dave Patton" w:date="2015-10-28T15:06:00Z">
            <w:r>
              <w:rPr>
                <w:noProof/>
              </w:rPr>
              <w:t>11</w:t>
            </w:r>
            <w:r>
              <w:rPr>
                <w:noProof/>
              </w:rPr>
              <w:fldChar w:fldCharType="end"/>
            </w:r>
          </w:ins>
        </w:p>
        <w:p w14:paraId="5A927F38" w14:textId="77777777" w:rsidR="0011392C" w:rsidRDefault="0011392C">
          <w:pPr>
            <w:pStyle w:val="TOC1"/>
            <w:tabs>
              <w:tab w:val="right" w:leader="dot" w:pos="10088"/>
            </w:tabs>
            <w:rPr>
              <w:ins w:id="41" w:author="Dave Patton" w:date="2015-10-28T15:06:00Z"/>
              <w:rFonts w:cstheme="minorBidi"/>
              <w:noProof/>
              <w:color w:val="auto"/>
              <w:sz w:val="24"/>
              <w:lang w:eastAsia="ja-JP"/>
            </w:rPr>
          </w:pPr>
          <w:ins w:id="42" w:author="Dave Patton" w:date="2015-10-28T15:06:00Z">
            <w:r>
              <w:rPr>
                <w:noProof/>
              </w:rPr>
              <w:t>Summary</w:t>
            </w:r>
            <w:r>
              <w:rPr>
                <w:noProof/>
              </w:rPr>
              <w:tab/>
            </w:r>
            <w:r>
              <w:rPr>
                <w:noProof/>
              </w:rPr>
              <w:fldChar w:fldCharType="begin"/>
            </w:r>
            <w:r>
              <w:rPr>
                <w:noProof/>
              </w:rPr>
              <w:instrText xml:space="preserve"> PAGEREF _Toc307664132 \h </w:instrText>
            </w:r>
            <w:r>
              <w:rPr>
                <w:noProof/>
              </w:rPr>
            </w:r>
          </w:ins>
          <w:r>
            <w:rPr>
              <w:noProof/>
            </w:rPr>
            <w:fldChar w:fldCharType="separate"/>
          </w:r>
          <w:ins w:id="43" w:author="Dave Patton" w:date="2015-10-28T15:06:00Z">
            <w:r>
              <w:rPr>
                <w:noProof/>
              </w:rPr>
              <w:t>13</w:t>
            </w:r>
            <w:r>
              <w:rPr>
                <w:noProof/>
              </w:rPr>
              <w:fldChar w:fldCharType="end"/>
            </w:r>
          </w:ins>
        </w:p>
        <w:p w14:paraId="41277C02" w14:textId="77777777" w:rsidR="0011392C" w:rsidRDefault="0011392C">
          <w:pPr>
            <w:pStyle w:val="TOC2"/>
            <w:tabs>
              <w:tab w:val="right" w:leader="dot" w:pos="10088"/>
            </w:tabs>
            <w:rPr>
              <w:ins w:id="44" w:author="Dave Patton" w:date="2015-10-28T15:06:00Z"/>
              <w:rFonts w:cstheme="minorBidi"/>
              <w:noProof/>
              <w:color w:val="auto"/>
              <w:sz w:val="24"/>
              <w:lang w:eastAsia="ja-JP"/>
            </w:rPr>
          </w:pPr>
          <w:ins w:id="45" w:author="Dave Patton" w:date="2015-10-28T15:06:00Z">
            <w:r>
              <w:rPr>
                <w:noProof/>
              </w:rPr>
              <w:t>Why Hortonworks for Hadoop?</w:t>
            </w:r>
            <w:r>
              <w:rPr>
                <w:noProof/>
              </w:rPr>
              <w:tab/>
            </w:r>
            <w:r>
              <w:rPr>
                <w:noProof/>
              </w:rPr>
              <w:fldChar w:fldCharType="begin"/>
            </w:r>
            <w:r>
              <w:rPr>
                <w:noProof/>
              </w:rPr>
              <w:instrText xml:space="preserve"> PAGEREF _Toc307664133 \h </w:instrText>
            </w:r>
            <w:r>
              <w:rPr>
                <w:noProof/>
              </w:rPr>
            </w:r>
          </w:ins>
          <w:r>
            <w:rPr>
              <w:noProof/>
            </w:rPr>
            <w:fldChar w:fldCharType="separate"/>
          </w:r>
          <w:ins w:id="46" w:author="Dave Patton" w:date="2015-10-28T15:06:00Z">
            <w:r>
              <w:rPr>
                <w:noProof/>
              </w:rPr>
              <w:t>13</w:t>
            </w:r>
            <w:r>
              <w:rPr>
                <w:noProof/>
              </w:rPr>
              <w:fldChar w:fldCharType="end"/>
            </w:r>
          </w:ins>
        </w:p>
        <w:p w14:paraId="22CD2B73" w14:textId="77777777" w:rsidR="0011392C" w:rsidRDefault="0011392C">
          <w:pPr>
            <w:pStyle w:val="TOC2"/>
            <w:tabs>
              <w:tab w:val="right" w:leader="dot" w:pos="10088"/>
            </w:tabs>
            <w:rPr>
              <w:ins w:id="47" w:author="Dave Patton" w:date="2015-10-28T15:06:00Z"/>
              <w:rFonts w:cstheme="minorBidi"/>
              <w:noProof/>
              <w:color w:val="auto"/>
              <w:sz w:val="24"/>
              <w:lang w:eastAsia="ja-JP"/>
            </w:rPr>
          </w:pPr>
          <w:ins w:id="48" w:author="Dave Patton" w:date="2015-10-28T15:06:00Z">
            <w:r>
              <w:rPr>
                <w:noProof/>
              </w:rPr>
              <w:t>About Hortonworks</w:t>
            </w:r>
            <w:r>
              <w:rPr>
                <w:noProof/>
              </w:rPr>
              <w:tab/>
            </w:r>
            <w:r>
              <w:rPr>
                <w:noProof/>
              </w:rPr>
              <w:fldChar w:fldCharType="begin"/>
            </w:r>
            <w:r>
              <w:rPr>
                <w:noProof/>
              </w:rPr>
              <w:instrText xml:space="preserve"> PAGEREF _Toc307664134 \h </w:instrText>
            </w:r>
            <w:r>
              <w:rPr>
                <w:noProof/>
              </w:rPr>
            </w:r>
          </w:ins>
          <w:r>
            <w:rPr>
              <w:noProof/>
            </w:rPr>
            <w:fldChar w:fldCharType="separate"/>
          </w:r>
          <w:ins w:id="49" w:author="Dave Patton" w:date="2015-10-28T15:06:00Z">
            <w:r>
              <w:rPr>
                <w:noProof/>
              </w:rPr>
              <w:t>13</w:t>
            </w:r>
            <w:r>
              <w:rPr>
                <w:noProof/>
              </w:rPr>
              <w:fldChar w:fldCharType="end"/>
            </w:r>
          </w:ins>
        </w:p>
        <w:p w14:paraId="0F1052E3" w14:textId="77777777" w:rsidR="00052140" w:rsidDel="0011392C" w:rsidRDefault="00052140">
          <w:pPr>
            <w:pStyle w:val="TOC1"/>
            <w:tabs>
              <w:tab w:val="right" w:leader="dot" w:pos="10088"/>
            </w:tabs>
            <w:rPr>
              <w:del w:id="50" w:author="Dave Patton" w:date="2015-10-28T15:06:00Z"/>
              <w:rFonts w:cstheme="minorBidi"/>
              <w:noProof/>
              <w:color w:val="auto"/>
              <w:sz w:val="24"/>
              <w:lang w:eastAsia="ja-JP"/>
            </w:rPr>
          </w:pPr>
          <w:del w:id="51" w:author="Dave Patton" w:date="2015-10-28T15:06:00Z">
            <w:r w:rsidDel="0011392C">
              <w:rPr>
                <w:noProof/>
              </w:rPr>
              <w:delText>Abstract</w:delText>
            </w:r>
            <w:r w:rsidDel="0011392C">
              <w:rPr>
                <w:noProof/>
              </w:rPr>
              <w:tab/>
              <w:delText>2</w:delText>
            </w:r>
          </w:del>
        </w:p>
        <w:p w14:paraId="004882B2" w14:textId="77777777" w:rsidR="00052140" w:rsidDel="0011392C" w:rsidRDefault="00052140">
          <w:pPr>
            <w:pStyle w:val="TOC1"/>
            <w:tabs>
              <w:tab w:val="right" w:leader="dot" w:pos="10088"/>
            </w:tabs>
            <w:rPr>
              <w:del w:id="52" w:author="Dave Patton" w:date="2015-10-28T15:06:00Z"/>
              <w:rFonts w:cstheme="minorBidi"/>
              <w:noProof/>
              <w:color w:val="auto"/>
              <w:sz w:val="24"/>
              <w:lang w:eastAsia="ja-JP"/>
            </w:rPr>
          </w:pPr>
          <w:del w:id="53" w:author="Dave Patton" w:date="2015-10-28T15:06:00Z">
            <w:r w:rsidDel="0011392C">
              <w:rPr>
                <w:noProof/>
              </w:rPr>
              <w:delText>Overview</w:delText>
            </w:r>
            <w:r w:rsidDel="0011392C">
              <w:rPr>
                <w:noProof/>
              </w:rPr>
              <w:tab/>
              <w:delText>2</w:delText>
            </w:r>
          </w:del>
        </w:p>
        <w:p w14:paraId="78CA8AED" w14:textId="77777777" w:rsidR="00052140" w:rsidDel="0011392C" w:rsidRDefault="00052140">
          <w:pPr>
            <w:pStyle w:val="TOC2"/>
            <w:tabs>
              <w:tab w:val="right" w:leader="dot" w:pos="10088"/>
            </w:tabs>
            <w:rPr>
              <w:del w:id="54" w:author="Dave Patton" w:date="2015-10-28T15:06:00Z"/>
              <w:rFonts w:cstheme="minorBidi"/>
              <w:noProof/>
              <w:color w:val="auto"/>
              <w:sz w:val="24"/>
              <w:lang w:eastAsia="ja-JP"/>
            </w:rPr>
          </w:pPr>
          <w:del w:id="55" w:author="Dave Patton" w:date="2015-10-28T15:06:00Z">
            <w:r w:rsidDel="0011392C">
              <w:rPr>
                <w:noProof/>
              </w:rPr>
              <w:delText>Hortonworks Data Platform</w:delText>
            </w:r>
            <w:r w:rsidDel="0011392C">
              <w:rPr>
                <w:noProof/>
              </w:rPr>
              <w:tab/>
              <w:delText>2</w:delText>
            </w:r>
          </w:del>
        </w:p>
        <w:p w14:paraId="0D40A302" w14:textId="77777777" w:rsidR="00052140" w:rsidDel="0011392C" w:rsidRDefault="00052140">
          <w:pPr>
            <w:pStyle w:val="TOC2"/>
            <w:tabs>
              <w:tab w:val="right" w:leader="dot" w:pos="10088"/>
            </w:tabs>
            <w:rPr>
              <w:del w:id="56" w:author="Dave Patton" w:date="2015-10-28T15:06:00Z"/>
              <w:rFonts w:cstheme="minorBidi"/>
              <w:noProof/>
              <w:color w:val="auto"/>
              <w:sz w:val="24"/>
              <w:lang w:eastAsia="ja-JP"/>
            </w:rPr>
          </w:pPr>
          <w:del w:id="57" w:author="Dave Patton" w:date="2015-10-28T15:06:00Z">
            <w:r w:rsidDel="0011392C">
              <w:rPr>
                <w:noProof/>
              </w:rPr>
              <w:delText>Amazon Web Services</w:delText>
            </w:r>
            <w:r w:rsidDel="0011392C">
              <w:rPr>
                <w:noProof/>
              </w:rPr>
              <w:tab/>
              <w:delText>3</w:delText>
            </w:r>
          </w:del>
        </w:p>
        <w:p w14:paraId="03BA3DCD" w14:textId="77777777" w:rsidR="00052140" w:rsidDel="0011392C" w:rsidRDefault="00052140">
          <w:pPr>
            <w:pStyle w:val="TOC1"/>
            <w:tabs>
              <w:tab w:val="right" w:leader="dot" w:pos="10088"/>
            </w:tabs>
            <w:rPr>
              <w:del w:id="58" w:author="Dave Patton" w:date="2015-10-28T15:06:00Z"/>
              <w:rFonts w:cstheme="minorBidi"/>
              <w:noProof/>
              <w:color w:val="auto"/>
              <w:sz w:val="24"/>
              <w:lang w:eastAsia="ja-JP"/>
            </w:rPr>
          </w:pPr>
          <w:del w:id="59" w:author="Dave Patton" w:date="2015-10-28T15:06:00Z">
            <w:r w:rsidDel="0011392C">
              <w:rPr>
                <w:noProof/>
              </w:rPr>
              <w:delText>Reference Architecture</w:delText>
            </w:r>
            <w:r w:rsidDel="0011392C">
              <w:rPr>
                <w:noProof/>
              </w:rPr>
              <w:tab/>
              <w:delText>6</w:delText>
            </w:r>
          </w:del>
        </w:p>
        <w:p w14:paraId="1AE18C2F" w14:textId="77777777" w:rsidR="00052140" w:rsidDel="0011392C" w:rsidRDefault="00052140">
          <w:pPr>
            <w:pStyle w:val="TOC2"/>
            <w:tabs>
              <w:tab w:val="right" w:leader="dot" w:pos="10088"/>
            </w:tabs>
            <w:rPr>
              <w:del w:id="60" w:author="Dave Patton" w:date="2015-10-28T15:06:00Z"/>
              <w:rFonts w:cstheme="minorBidi"/>
              <w:noProof/>
              <w:color w:val="auto"/>
              <w:sz w:val="24"/>
              <w:lang w:eastAsia="ja-JP"/>
            </w:rPr>
          </w:pPr>
          <w:del w:id="61" w:author="Dave Patton" w:date="2015-10-28T15:06:00Z">
            <w:r w:rsidDel="0011392C">
              <w:rPr>
                <w:noProof/>
              </w:rPr>
              <w:delText>Deployment Patterns</w:delText>
            </w:r>
            <w:r w:rsidDel="0011392C">
              <w:rPr>
                <w:noProof/>
              </w:rPr>
              <w:tab/>
              <w:delText>6</w:delText>
            </w:r>
          </w:del>
        </w:p>
        <w:p w14:paraId="59CBAF14" w14:textId="77777777" w:rsidR="00052140" w:rsidDel="0011392C" w:rsidRDefault="00052140">
          <w:pPr>
            <w:pStyle w:val="TOC2"/>
            <w:tabs>
              <w:tab w:val="right" w:leader="dot" w:pos="10088"/>
            </w:tabs>
            <w:rPr>
              <w:del w:id="62" w:author="Dave Patton" w:date="2015-10-28T15:06:00Z"/>
              <w:rFonts w:cstheme="minorBidi"/>
              <w:noProof/>
              <w:color w:val="auto"/>
              <w:sz w:val="24"/>
              <w:lang w:eastAsia="ja-JP"/>
            </w:rPr>
          </w:pPr>
          <w:del w:id="63" w:author="Dave Patton" w:date="2015-10-28T15:06:00Z">
            <w:r w:rsidDel="0011392C">
              <w:rPr>
                <w:noProof/>
              </w:rPr>
              <w:delText>Permanent Clusters</w:delText>
            </w:r>
            <w:r w:rsidDel="0011392C">
              <w:rPr>
                <w:noProof/>
              </w:rPr>
              <w:tab/>
              <w:delText>6</w:delText>
            </w:r>
          </w:del>
        </w:p>
        <w:p w14:paraId="76088175" w14:textId="77777777" w:rsidR="00052140" w:rsidDel="0011392C" w:rsidRDefault="00052140">
          <w:pPr>
            <w:pStyle w:val="TOC2"/>
            <w:tabs>
              <w:tab w:val="right" w:leader="dot" w:pos="10088"/>
            </w:tabs>
            <w:rPr>
              <w:del w:id="64" w:author="Dave Patton" w:date="2015-10-28T15:06:00Z"/>
              <w:rFonts w:cstheme="minorBidi"/>
              <w:noProof/>
              <w:color w:val="auto"/>
              <w:sz w:val="24"/>
              <w:lang w:eastAsia="ja-JP"/>
            </w:rPr>
          </w:pPr>
          <w:del w:id="65" w:author="Dave Patton" w:date="2015-10-28T15:06:00Z">
            <w:r w:rsidDel="0011392C">
              <w:rPr>
                <w:noProof/>
              </w:rPr>
              <w:delText>Instance selection</w:delText>
            </w:r>
            <w:r w:rsidDel="0011392C">
              <w:rPr>
                <w:noProof/>
              </w:rPr>
              <w:tab/>
              <w:delText>7</w:delText>
            </w:r>
          </w:del>
        </w:p>
        <w:p w14:paraId="3F5B549F" w14:textId="77777777" w:rsidR="00052140" w:rsidDel="0011392C" w:rsidRDefault="00052140">
          <w:pPr>
            <w:pStyle w:val="TOC2"/>
            <w:tabs>
              <w:tab w:val="right" w:leader="dot" w:pos="10088"/>
            </w:tabs>
            <w:rPr>
              <w:del w:id="66" w:author="Dave Patton" w:date="2015-10-28T15:06:00Z"/>
              <w:rFonts w:cstheme="minorBidi"/>
              <w:noProof/>
              <w:color w:val="auto"/>
              <w:sz w:val="24"/>
              <w:lang w:eastAsia="ja-JP"/>
            </w:rPr>
          </w:pPr>
          <w:del w:id="67" w:author="Dave Patton" w:date="2015-10-28T15:06:00Z">
            <w:r w:rsidDel="0011392C">
              <w:rPr>
                <w:noProof/>
              </w:rPr>
              <w:delText>Network Configuration</w:delText>
            </w:r>
            <w:r w:rsidDel="0011392C">
              <w:rPr>
                <w:noProof/>
              </w:rPr>
              <w:tab/>
              <w:delText>9</w:delText>
            </w:r>
          </w:del>
        </w:p>
        <w:p w14:paraId="2DCA3FFD" w14:textId="77777777" w:rsidR="00052140" w:rsidDel="0011392C" w:rsidRDefault="00052140">
          <w:pPr>
            <w:pStyle w:val="TOC2"/>
            <w:tabs>
              <w:tab w:val="right" w:leader="dot" w:pos="10088"/>
            </w:tabs>
            <w:rPr>
              <w:del w:id="68" w:author="Dave Patton" w:date="2015-10-28T15:06:00Z"/>
              <w:rFonts w:cstheme="minorBidi"/>
              <w:noProof/>
              <w:color w:val="auto"/>
              <w:sz w:val="24"/>
              <w:lang w:eastAsia="ja-JP"/>
            </w:rPr>
          </w:pPr>
          <w:del w:id="69" w:author="Dave Patton" w:date="2015-10-28T15:06:00Z">
            <w:r w:rsidDel="0011392C">
              <w:rPr>
                <w:noProof/>
              </w:rPr>
              <w:delText>Storage Options</w:delText>
            </w:r>
            <w:r w:rsidDel="0011392C">
              <w:rPr>
                <w:noProof/>
              </w:rPr>
              <w:tab/>
              <w:delText>10</w:delText>
            </w:r>
          </w:del>
        </w:p>
        <w:p w14:paraId="430599C9" w14:textId="77777777" w:rsidR="00052140" w:rsidDel="0011392C" w:rsidRDefault="00052140">
          <w:pPr>
            <w:pStyle w:val="TOC1"/>
            <w:tabs>
              <w:tab w:val="right" w:leader="dot" w:pos="10088"/>
            </w:tabs>
            <w:rPr>
              <w:del w:id="70" w:author="Dave Patton" w:date="2015-10-28T15:06:00Z"/>
              <w:rFonts w:cstheme="minorBidi"/>
              <w:noProof/>
              <w:color w:val="auto"/>
              <w:sz w:val="24"/>
              <w:lang w:eastAsia="ja-JP"/>
            </w:rPr>
          </w:pPr>
          <w:del w:id="71" w:author="Dave Patton" w:date="2015-10-28T15:06:00Z">
            <w:r w:rsidDel="0011392C">
              <w:rPr>
                <w:noProof/>
              </w:rPr>
              <w:delText>Deployment Guide</w:delText>
            </w:r>
            <w:r w:rsidDel="0011392C">
              <w:rPr>
                <w:noProof/>
              </w:rPr>
              <w:tab/>
              <w:delText>10</w:delText>
            </w:r>
          </w:del>
        </w:p>
        <w:p w14:paraId="48E99BCC" w14:textId="77777777" w:rsidR="00052140" w:rsidDel="0011392C" w:rsidRDefault="00052140">
          <w:pPr>
            <w:pStyle w:val="TOC2"/>
            <w:tabs>
              <w:tab w:val="right" w:leader="dot" w:pos="10088"/>
            </w:tabs>
            <w:rPr>
              <w:del w:id="72" w:author="Dave Patton" w:date="2015-10-28T15:06:00Z"/>
              <w:rFonts w:cstheme="minorBidi"/>
              <w:noProof/>
              <w:color w:val="auto"/>
              <w:sz w:val="24"/>
              <w:lang w:eastAsia="ja-JP"/>
            </w:rPr>
          </w:pPr>
          <w:del w:id="73" w:author="Dave Patton" w:date="2015-10-28T15:06:00Z">
            <w:r w:rsidDel="0011392C">
              <w:rPr>
                <w:noProof/>
              </w:rPr>
              <w:delText>Cloudbreak</w:delText>
            </w:r>
            <w:r w:rsidDel="0011392C">
              <w:rPr>
                <w:noProof/>
              </w:rPr>
              <w:tab/>
              <w:delText>10</w:delText>
            </w:r>
          </w:del>
        </w:p>
        <w:p w14:paraId="450AAA8A" w14:textId="77777777" w:rsidR="00052140" w:rsidDel="0011392C" w:rsidRDefault="00052140">
          <w:pPr>
            <w:pStyle w:val="TOC2"/>
            <w:tabs>
              <w:tab w:val="right" w:leader="dot" w:pos="10088"/>
            </w:tabs>
            <w:rPr>
              <w:del w:id="74" w:author="Dave Patton" w:date="2015-10-28T15:06:00Z"/>
              <w:rFonts w:cstheme="minorBidi"/>
              <w:noProof/>
              <w:color w:val="auto"/>
              <w:sz w:val="24"/>
              <w:lang w:eastAsia="ja-JP"/>
            </w:rPr>
          </w:pPr>
          <w:del w:id="75" w:author="Dave Patton" w:date="2015-10-28T15:06:00Z">
            <w:r w:rsidDel="0011392C">
              <w:rPr>
                <w:noProof/>
              </w:rPr>
              <w:delText>Deployment Process Using Cloudbreak</w:delText>
            </w:r>
            <w:r w:rsidDel="0011392C">
              <w:rPr>
                <w:noProof/>
              </w:rPr>
              <w:tab/>
              <w:delText>11</w:delText>
            </w:r>
          </w:del>
        </w:p>
        <w:p w14:paraId="453D4A46" w14:textId="77777777" w:rsidR="00052140" w:rsidDel="0011392C" w:rsidRDefault="00052140">
          <w:pPr>
            <w:pStyle w:val="TOC2"/>
            <w:tabs>
              <w:tab w:val="right" w:leader="dot" w:pos="10088"/>
            </w:tabs>
            <w:rPr>
              <w:del w:id="76" w:author="Dave Patton" w:date="2015-10-28T15:06:00Z"/>
              <w:rFonts w:cstheme="minorBidi"/>
              <w:noProof/>
              <w:color w:val="auto"/>
              <w:sz w:val="24"/>
              <w:lang w:eastAsia="ja-JP"/>
            </w:rPr>
          </w:pPr>
          <w:del w:id="77" w:author="Dave Patton" w:date="2015-10-28T15:06:00Z">
            <w:r w:rsidDel="0011392C">
              <w:rPr>
                <w:noProof/>
              </w:rPr>
              <w:delText>Auto Scaling</w:delText>
            </w:r>
            <w:r w:rsidDel="0011392C">
              <w:rPr>
                <w:noProof/>
              </w:rPr>
              <w:tab/>
              <w:delText>11</w:delText>
            </w:r>
          </w:del>
        </w:p>
        <w:p w14:paraId="5B57269C" w14:textId="77777777" w:rsidR="00052140" w:rsidDel="0011392C" w:rsidRDefault="00052140">
          <w:pPr>
            <w:pStyle w:val="TOC2"/>
            <w:tabs>
              <w:tab w:val="right" w:leader="dot" w:pos="10088"/>
            </w:tabs>
            <w:rPr>
              <w:del w:id="78" w:author="Dave Patton" w:date="2015-10-28T15:06:00Z"/>
              <w:rFonts w:cstheme="minorBidi"/>
              <w:noProof/>
              <w:color w:val="auto"/>
              <w:sz w:val="24"/>
              <w:lang w:eastAsia="ja-JP"/>
            </w:rPr>
          </w:pPr>
          <w:del w:id="79" w:author="Dave Patton" w:date="2015-10-28T15:06:00Z">
            <w:r w:rsidDel="0011392C">
              <w:rPr>
                <w:noProof/>
              </w:rPr>
              <w:delText>Install Instructions</w:delText>
            </w:r>
            <w:r w:rsidDel="0011392C">
              <w:rPr>
                <w:noProof/>
              </w:rPr>
              <w:tab/>
              <w:delText>12</w:delText>
            </w:r>
          </w:del>
        </w:p>
        <w:p w14:paraId="39711DF1" w14:textId="77777777" w:rsidR="00052140" w:rsidDel="0011392C" w:rsidRDefault="00052140">
          <w:pPr>
            <w:pStyle w:val="TOC1"/>
            <w:tabs>
              <w:tab w:val="right" w:leader="dot" w:pos="10088"/>
            </w:tabs>
            <w:rPr>
              <w:del w:id="80" w:author="Dave Patton" w:date="2015-10-28T15:06:00Z"/>
              <w:rFonts w:cstheme="minorBidi"/>
              <w:noProof/>
              <w:color w:val="auto"/>
              <w:sz w:val="24"/>
              <w:lang w:eastAsia="ja-JP"/>
            </w:rPr>
          </w:pPr>
          <w:del w:id="81" w:author="Dave Patton" w:date="2015-10-28T15:06:00Z">
            <w:r w:rsidDel="0011392C">
              <w:rPr>
                <w:noProof/>
              </w:rPr>
              <w:delText>Summary</w:delText>
            </w:r>
            <w:r w:rsidDel="0011392C">
              <w:rPr>
                <w:noProof/>
              </w:rPr>
              <w:tab/>
              <w:delText>13</w:delText>
            </w:r>
          </w:del>
        </w:p>
        <w:p w14:paraId="43967646" w14:textId="77777777" w:rsidR="00052140" w:rsidDel="0011392C" w:rsidRDefault="00052140">
          <w:pPr>
            <w:pStyle w:val="TOC2"/>
            <w:tabs>
              <w:tab w:val="right" w:leader="dot" w:pos="10088"/>
            </w:tabs>
            <w:rPr>
              <w:del w:id="82" w:author="Dave Patton" w:date="2015-10-28T15:06:00Z"/>
              <w:rFonts w:cstheme="minorBidi"/>
              <w:noProof/>
              <w:color w:val="auto"/>
              <w:sz w:val="24"/>
              <w:lang w:eastAsia="ja-JP"/>
            </w:rPr>
          </w:pPr>
          <w:del w:id="83" w:author="Dave Patton" w:date="2015-10-28T15:06:00Z">
            <w:r w:rsidDel="0011392C">
              <w:rPr>
                <w:noProof/>
              </w:rPr>
              <w:delText>Why Hortonworks for Hadoop?</w:delText>
            </w:r>
            <w:r w:rsidDel="0011392C">
              <w:rPr>
                <w:noProof/>
              </w:rPr>
              <w:tab/>
              <w:delText>13</w:delText>
            </w:r>
          </w:del>
        </w:p>
        <w:p w14:paraId="7E443F75" w14:textId="77777777" w:rsidR="00052140" w:rsidDel="0011392C" w:rsidRDefault="00052140">
          <w:pPr>
            <w:pStyle w:val="TOC2"/>
            <w:tabs>
              <w:tab w:val="right" w:leader="dot" w:pos="10088"/>
            </w:tabs>
            <w:rPr>
              <w:del w:id="84" w:author="Dave Patton" w:date="2015-10-28T15:06:00Z"/>
              <w:rFonts w:cstheme="minorBidi"/>
              <w:noProof/>
              <w:color w:val="auto"/>
              <w:sz w:val="24"/>
              <w:lang w:eastAsia="ja-JP"/>
            </w:rPr>
          </w:pPr>
          <w:del w:id="85" w:author="Dave Patton" w:date="2015-10-28T15:06:00Z">
            <w:r w:rsidDel="0011392C">
              <w:rPr>
                <w:noProof/>
              </w:rPr>
              <w:delText>About Hortonworks</w:delText>
            </w:r>
            <w:r w:rsidDel="0011392C">
              <w:rPr>
                <w:noProof/>
              </w:rPr>
              <w:tab/>
              <w:delText>13</w:delText>
            </w:r>
          </w:del>
        </w:p>
        <w:p w14:paraId="7C1D83F2" w14:textId="77777777" w:rsidR="007E24A5" w:rsidRPr="00250857" w:rsidRDefault="00773CA4">
          <w:pPr>
            <w:rPr>
              <w:rFonts w:ascii="Helvetica Neue" w:hAnsi="Helvetica Neue"/>
            </w:rPr>
          </w:pPr>
          <w:r w:rsidRPr="00250857">
            <w:rPr>
              <w:rFonts w:ascii="Helvetica Neue" w:hAnsi="Helvetica Neue"/>
            </w:rPr>
            <w:fldChar w:fldCharType="end"/>
          </w:r>
        </w:p>
      </w:sdtContent>
    </w:sdt>
    <w:p w14:paraId="135BCB3C" w14:textId="77777777" w:rsidR="002D21C8" w:rsidRPr="00250857" w:rsidRDefault="002D21C8">
      <w:pPr>
        <w:rPr>
          <w:rFonts w:ascii="Helvetica Neue" w:hAnsi="Helvetica Neue" w:cs="Arial"/>
          <w:b/>
          <w:color w:val="69BE28"/>
          <w:sz w:val="32"/>
          <w:szCs w:val="20"/>
        </w:rPr>
      </w:pPr>
      <w:r w:rsidRPr="00250857">
        <w:rPr>
          <w:rFonts w:ascii="Helvetica Neue" w:hAnsi="Helvetica Neue"/>
        </w:rPr>
        <w:br w:type="page"/>
      </w:r>
    </w:p>
    <w:p w14:paraId="43907B10" w14:textId="5F8B74C6" w:rsidR="000D4E8A" w:rsidRPr="00250857" w:rsidRDefault="00052140" w:rsidP="00861DA7">
      <w:pPr>
        <w:pStyle w:val="Heading1"/>
      </w:pPr>
      <w:bookmarkStart w:id="86" w:name="_Toc307664119"/>
      <w:ins w:id="87" w:author="Rahul Bhartia" w:date="2015-09-22T00:26:00Z">
        <w:r>
          <w:lastRenderedPageBreak/>
          <w:t>Abstract</w:t>
        </w:r>
      </w:ins>
      <w:bookmarkEnd w:id="86"/>
    </w:p>
    <w:p w14:paraId="67ED68DB" w14:textId="0F232860" w:rsidR="00BC18B5" w:rsidRDefault="00BC18B5" w:rsidP="00BC18B5">
      <w:pPr>
        <w:rPr>
          <w:rFonts w:ascii="Helvetica Neue" w:hAnsi="Helvetica Neue"/>
        </w:rPr>
      </w:pPr>
      <w:r w:rsidRPr="00BC18B5">
        <w:rPr>
          <w:rFonts w:ascii="Helvetica Neue" w:hAnsi="Helvetica Neue"/>
        </w:rPr>
        <w:t xml:space="preserve">Business leaders are driving transformational outcomes with new Big Data applications that empower data discovery, a single view of </w:t>
      </w:r>
      <w:ins w:id="88" w:author="Ajay Singh" w:date="2015-10-13T20:10:00Z">
        <w:r w:rsidR="001F387F">
          <w:rPr>
            <w:rFonts w:ascii="Helvetica Neue" w:hAnsi="Helvetica Neue"/>
          </w:rPr>
          <w:t xml:space="preserve">the </w:t>
        </w:r>
      </w:ins>
      <w:del w:id="89" w:author="Ajay Singh" w:date="2015-10-13T20:08:00Z">
        <w:r w:rsidRPr="00BC18B5" w:rsidDel="001F387F">
          <w:rPr>
            <w:rFonts w:ascii="Helvetica Neue" w:hAnsi="Helvetica Neue"/>
          </w:rPr>
          <w:delText xml:space="preserve">their </w:delText>
        </w:r>
      </w:del>
      <w:del w:id="90" w:author="Ajay Singh" w:date="2015-10-13T20:09:00Z">
        <w:r w:rsidRPr="00BC18B5" w:rsidDel="001F387F">
          <w:rPr>
            <w:rFonts w:ascii="Helvetica Neue" w:hAnsi="Helvetica Neue"/>
          </w:rPr>
          <w:delText>businesses</w:delText>
        </w:r>
      </w:del>
      <w:ins w:id="91" w:author="Ajay Singh" w:date="2015-10-13T20:09:00Z">
        <w:r w:rsidR="001F387F">
          <w:rPr>
            <w:rFonts w:ascii="Helvetica Neue" w:hAnsi="Helvetica Neue"/>
          </w:rPr>
          <w:t>customer</w:t>
        </w:r>
      </w:ins>
      <w:r w:rsidRPr="00BC18B5">
        <w:rPr>
          <w:rFonts w:ascii="Helvetica Neue" w:hAnsi="Helvetica Neue"/>
        </w:rPr>
        <w:t xml:space="preserve"> and predictive analytics.</w:t>
      </w:r>
      <w:r>
        <w:rPr>
          <w:rFonts w:ascii="Helvetica Neue" w:hAnsi="Helvetica Neue"/>
        </w:rPr>
        <w:t xml:space="preserve">  The </w:t>
      </w:r>
      <w:hyperlink r:id="rId11" w:history="1">
        <w:r w:rsidRPr="00BB5422">
          <w:rPr>
            <w:rStyle w:val="Hyperlink"/>
            <w:rFonts w:ascii="Helvetica Neue" w:hAnsi="Helvetica Neue"/>
            <w:sz w:val="20"/>
          </w:rPr>
          <w:t>Hortonworks Data Platform</w:t>
        </w:r>
      </w:hyperlink>
      <w:r>
        <w:rPr>
          <w:rFonts w:ascii="Helvetica Neue" w:hAnsi="Helvetica Neue"/>
        </w:rPr>
        <w:t xml:space="preserve"> (HDP) and </w:t>
      </w:r>
      <w:hyperlink r:id="rId12" w:history="1">
        <w:r w:rsidRPr="00BB5422">
          <w:rPr>
            <w:rStyle w:val="Hyperlink"/>
            <w:rFonts w:ascii="Helvetica Neue" w:hAnsi="Helvetica Neue"/>
            <w:sz w:val="20"/>
          </w:rPr>
          <w:t>Amazon Web Service</w:t>
        </w:r>
      </w:hyperlink>
      <w:r>
        <w:rPr>
          <w:rFonts w:ascii="Helvetica Neue" w:hAnsi="Helvetica Neue"/>
        </w:rPr>
        <w:t xml:space="preserve"> (AWS)</w:t>
      </w:r>
      <w:ins w:id="92" w:author="Ajay Singh" w:date="2015-10-13T20:11:00Z">
        <w:r w:rsidR="001F387F">
          <w:rPr>
            <w:rFonts w:ascii="Helvetica Neue" w:hAnsi="Helvetica Neue"/>
          </w:rPr>
          <w:t xml:space="preserve">, leaders in Open Enterprise Hadoop and Platform As A Service, </w:t>
        </w:r>
      </w:ins>
      <w:ins w:id="93" w:author="Ajay Singh" w:date="2015-10-13T20:12:00Z">
        <w:r w:rsidR="001F387F">
          <w:rPr>
            <w:rFonts w:ascii="Helvetica Neue" w:hAnsi="Helvetica Neue"/>
          </w:rPr>
          <w:t xml:space="preserve">offer a unique and powerful combination of </w:t>
        </w:r>
      </w:ins>
      <w:del w:id="94" w:author="Ajay Singh" w:date="2015-10-13T20:11:00Z">
        <w:r w:rsidDel="001F387F">
          <w:rPr>
            <w:rFonts w:ascii="Helvetica Neue" w:hAnsi="Helvetica Neue"/>
          </w:rPr>
          <w:delText xml:space="preserve"> </w:delText>
        </w:r>
      </w:del>
      <w:del w:id="95" w:author="Ajay Singh" w:date="2015-10-13T20:09:00Z">
        <w:r w:rsidDel="001F387F">
          <w:rPr>
            <w:rFonts w:ascii="Helvetica Neue" w:hAnsi="Helvetica Neue"/>
          </w:rPr>
          <w:delText xml:space="preserve">deliver a powerful combination of </w:delText>
        </w:r>
      </w:del>
      <w:r>
        <w:rPr>
          <w:rFonts w:ascii="Helvetica Neue" w:hAnsi="Helvetica Neue"/>
        </w:rPr>
        <w:t xml:space="preserve">software and infrastructure services </w:t>
      </w:r>
      <w:ins w:id="96" w:author="Ajay Singh" w:date="2015-10-13T20:10:00Z">
        <w:r w:rsidR="001F387F">
          <w:rPr>
            <w:rFonts w:ascii="Helvetica Neue" w:hAnsi="Helvetica Neue"/>
          </w:rPr>
          <w:t>to enable Big Data Applications.</w:t>
        </w:r>
      </w:ins>
      <w:del w:id="97" w:author="Ajay Singh" w:date="2015-10-13T20:10:00Z">
        <w:r w:rsidDel="001F387F">
          <w:rPr>
            <w:rFonts w:ascii="Helvetica Neue" w:hAnsi="Helvetica Neue"/>
          </w:rPr>
          <w:delText xml:space="preserve">on which leading enterprise </w:delText>
        </w:r>
        <w:r w:rsidR="00BB5422" w:rsidDel="001F387F">
          <w:rPr>
            <w:rFonts w:ascii="Helvetica Neue" w:hAnsi="Helvetica Neue"/>
          </w:rPr>
          <w:delText>build</w:delText>
        </w:r>
        <w:r w:rsidDel="001F387F">
          <w:rPr>
            <w:rFonts w:ascii="Helvetica Neue" w:hAnsi="Helvetica Neue"/>
          </w:rPr>
          <w:delText xml:space="preserve"> their next generation Modern Data Architectures. </w:delText>
        </w:r>
      </w:del>
      <w:r>
        <w:rPr>
          <w:rFonts w:ascii="Helvetica Neue" w:hAnsi="Helvetica Neue"/>
        </w:rPr>
        <w:t xml:space="preserve"> This document provides an overview of key technologies, reference architecture and </w:t>
      </w:r>
      <w:r w:rsidR="00BB5422">
        <w:rPr>
          <w:rFonts w:ascii="Helvetica Neue" w:hAnsi="Helvetica Neue"/>
        </w:rPr>
        <w:t xml:space="preserve">a </w:t>
      </w:r>
      <w:r>
        <w:rPr>
          <w:rFonts w:ascii="Helvetica Neue" w:hAnsi="Helvetica Neue"/>
        </w:rPr>
        <w:t xml:space="preserve">deployment </w:t>
      </w:r>
      <w:r w:rsidR="00BB5422">
        <w:rPr>
          <w:rFonts w:ascii="Helvetica Neue" w:hAnsi="Helvetica Neue"/>
        </w:rPr>
        <w:t>guide for running HDP on AWS.</w:t>
      </w:r>
    </w:p>
    <w:p w14:paraId="2C553A2B" w14:textId="19D4D20C" w:rsidR="000D4E8A" w:rsidRPr="00250857" w:rsidRDefault="000D4E8A" w:rsidP="00212AAA">
      <w:pPr>
        <w:pStyle w:val="Heading1"/>
      </w:pPr>
      <w:bookmarkStart w:id="98" w:name="_Toc390975812"/>
      <w:bookmarkStart w:id="99" w:name="_Toc307664120"/>
      <w:r w:rsidRPr="00250857">
        <w:t>Overview</w:t>
      </w:r>
      <w:bookmarkEnd w:id="98"/>
      <w:bookmarkEnd w:id="99"/>
    </w:p>
    <w:p w14:paraId="5CA546FB" w14:textId="77777777" w:rsidR="000D4E8A" w:rsidRPr="00250857" w:rsidRDefault="000D4E8A" w:rsidP="00212AAA">
      <w:pPr>
        <w:pStyle w:val="Heading2"/>
      </w:pPr>
      <w:bookmarkStart w:id="100" w:name="_Toc390975813"/>
      <w:bookmarkStart w:id="101" w:name="_Toc307664121"/>
      <w:r w:rsidRPr="00250857">
        <w:t>Hortonworks Data Platform</w:t>
      </w:r>
      <w:bookmarkEnd w:id="100"/>
      <w:bookmarkEnd w:id="101"/>
    </w:p>
    <w:p w14:paraId="4BDCC512" w14:textId="77777777" w:rsidR="00B66C23" w:rsidRPr="00250857" w:rsidRDefault="002F4E3F" w:rsidP="00212AAA">
      <w:pPr>
        <w:rPr>
          <w:rFonts w:ascii="Helvetica Neue" w:hAnsi="Helvetica Neue"/>
          <w:shd w:val="clear" w:color="auto" w:fill="FFFFFF"/>
        </w:rPr>
      </w:pPr>
      <w:r w:rsidRPr="00250857">
        <w:rPr>
          <w:rFonts w:ascii="Helvetica Neue" w:hAnsi="Helvetica Neue"/>
          <w:shd w:val="clear" w:color="auto" w:fill="FFFFFF"/>
        </w:rPr>
        <w:t xml:space="preserve">Hortonworks Data Platform enables the deployment of Open Enterprise Hadoop </w:t>
      </w:r>
      <w:r w:rsidR="009023B3" w:rsidRPr="00250857">
        <w:rPr>
          <w:rFonts w:ascii="Helvetica Neue" w:hAnsi="Helvetica Neue"/>
          <w:shd w:val="clear" w:color="auto" w:fill="FFFFFF"/>
        </w:rPr>
        <w:t>– leveraging</w:t>
      </w:r>
      <w:r w:rsidRPr="00250857">
        <w:rPr>
          <w:rFonts w:ascii="Helvetica Neue" w:hAnsi="Helvetica Neue"/>
          <w:shd w:val="clear" w:color="auto" w:fill="FFFFFF"/>
        </w:rPr>
        <w:t xml:space="preserve"> 100% open source components, driving enterprise readiness requirements and empowering the adoption of brand new innovations that comes out of the Apache Software Foundation and key Apache projects.  This comprehensive set of capabilities is aligned to the following functional areas: </w:t>
      </w:r>
    </w:p>
    <w:p w14:paraId="28F5A19E" w14:textId="77777777" w:rsidR="00B66C23" w:rsidRPr="00250857" w:rsidRDefault="00B66C23">
      <w:pPr>
        <w:pStyle w:val="ListParagraph"/>
        <w:numPr>
          <w:ilvl w:val="0"/>
          <w:numId w:val="4"/>
        </w:numPr>
        <w:rPr>
          <w:rFonts w:ascii="Helvetica Neue" w:hAnsi="Helvetica Neue"/>
          <w:shd w:val="clear" w:color="auto" w:fill="FFFFFF"/>
        </w:rPr>
        <w:pPrChange w:id="102" w:author="Rahul Bhartia" w:date="2015-09-22T00:36:00Z">
          <w:pPr>
            <w:pStyle w:val="ListParagraph"/>
            <w:numPr>
              <w:numId w:val="17"/>
            </w:numPr>
            <w:ind w:left="360" w:hanging="360"/>
          </w:pPr>
        </w:pPrChange>
      </w:pPr>
      <w:r w:rsidRPr="00250857">
        <w:rPr>
          <w:rFonts w:ascii="Helvetica Neue" w:hAnsi="Helvetica Neue"/>
          <w:shd w:val="clear" w:color="auto" w:fill="FFFFFF"/>
        </w:rPr>
        <w:t>Data Management</w:t>
      </w:r>
    </w:p>
    <w:p w14:paraId="344384A3" w14:textId="77777777" w:rsidR="00B66C23" w:rsidRPr="00250857" w:rsidRDefault="00B66C23">
      <w:pPr>
        <w:pStyle w:val="ListParagraph"/>
        <w:numPr>
          <w:ilvl w:val="0"/>
          <w:numId w:val="4"/>
        </w:numPr>
        <w:rPr>
          <w:rFonts w:ascii="Helvetica Neue" w:hAnsi="Helvetica Neue"/>
          <w:shd w:val="clear" w:color="auto" w:fill="FFFFFF"/>
        </w:rPr>
        <w:pPrChange w:id="103" w:author="Rahul Bhartia" w:date="2015-09-22T00:36:00Z">
          <w:pPr>
            <w:pStyle w:val="ListParagraph"/>
            <w:numPr>
              <w:numId w:val="17"/>
            </w:numPr>
            <w:ind w:left="360" w:hanging="360"/>
          </w:pPr>
        </w:pPrChange>
      </w:pPr>
      <w:r w:rsidRPr="00250857">
        <w:rPr>
          <w:rFonts w:ascii="Helvetica Neue" w:hAnsi="Helvetica Neue"/>
          <w:shd w:val="clear" w:color="auto" w:fill="FFFFFF"/>
        </w:rPr>
        <w:t>Data Access</w:t>
      </w:r>
    </w:p>
    <w:p w14:paraId="61C2E1EC" w14:textId="77777777" w:rsidR="00B66C23" w:rsidRPr="00250857" w:rsidRDefault="002F4E3F">
      <w:pPr>
        <w:pStyle w:val="ListParagraph"/>
        <w:numPr>
          <w:ilvl w:val="0"/>
          <w:numId w:val="4"/>
        </w:numPr>
        <w:rPr>
          <w:rFonts w:ascii="Helvetica Neue" w:hAnsi="Helvetica Neue"/>
          <w:shd w:val="clear" w:color="auto" w:fill="FFFFFF"/>
        </w:rPr>
        <w:pPrChange w:id="104" w:author="Rahul Bhartia" w:date="2015-09-22T00:36:00Z">
          <w:pPr>
            <w:pStyle w:val="ListParagraph"/>
            <w:numPr>
              <w:numId w:val="17"/>
            </w:numPr>
            <w:ind w:left="360" w:hanging="360"/>
          </w:pPr>
        </w:pPrChange>
      </w:pPr>
      <w:r w:rsidRPr="00250857">
        <w:rPr>
          <w:rFonts w:ascii="Helvetica Neue" w:hAnsi="Helvetica Neue"/>
          <w:shd w:val="clear" w:color="auto" w:fill="FFFFFF"/>
        </w:rPr>
        <w:t xml:space="preserve">Data Governance </w:t>
      </w:r>
      <w:r w:rsidR="00B66C23" w:rsidRPr="00250857">
        <w:rPr>
          <w:rFonts w:ascii="Helvetica Neue" w:hAnsi="Helvetica Neue"/>
          <w:shd w:val="clear" w:color="auto" w:fill="FFFFFF"/>
        </w:rPr>
        <w:t>and Integration</w:t>
      </w:r>
    </w:p>
    <w:p w14:paraId="386F140A" w14:textId="77777777" w:rsidR="00B66C23" w:rsidRPr="00250857" w:rsidRDefault="00B66C23">
      <w:pPr>
        <w:pStyle w:val="ListParagraph"/>
        <w:numPr>
          <w:ilvl w:val="0"/>
          <w:numId w:val="4"/>
        </w:numPr>
        <w:rPr>
          <w:rFonts w:ascii="Helvetica Neue" w:hAnsi="Helvetica Neue"/>
          <w:shd w:val="clear" w:color="auto" w:fill="FFFFFF"/>
        </w:rPr>
        <w:pPrChange w:id="105" w:author="Rahul Bhartia" w:date="2015-09-22T00:36:00Z">
          <w:pPr>
            <w:pStyle w:val="ListParagraph"/>
            <w:numPr>
              <w:numId w:val="17"/>
            </w:numPr>
            <w:ind w:left="360" w:hanging="360"/>
          </w:pPr>
        </w:pPrChange>
      </w:pPr>
      <w:r w:rsidRPr="00250857">
        <w:rPr>
          <w:rFonts w:ascii="Helvetica Neue" w:hAnsi="Helvetica Neue"/>
          <w:shd w:val="clear" w:color="auto" w:fill="FFFFFF"/>
        </w:rPr>
        <w:t>Security</w:t>
      </w:r>
    </w:p>
    <w:p w14:paraId="475C9310" w14:textId="3C183A44" w:rsidR="002F4E3F" w:rsidRPr="00250857" w:rsidRDefault="00B66C23">
      <w:pPr>
        <w:pStyle w:val="ListParagraph"/>
        <w:numPr>
          <w:ilvl w:val="0"/>
          <w:numId w:val="4"/>
        </w:numPr>
        <w:rPr>
          <w:rFonts w:ascii="Helvetica Neue" w:hAnsi="Helvetica Neue"/>
          <w:shd w:val="clear" w:color="auto" w:fill="FFFFFF"/>
        </w:rPr>
        <w:pPrChange w:id="106" w:author="Rahul Bhartia" w:date="2015-09-22T00:36:00Z">
          <w:pPr>
            <w:pStyle w:val="ListParagraph"/>
            <w:numPr>
              <w:numId w:val="17"/>
            </w:numPr>
            <w:ind w:left="360" w:hanging="360"/>
          </w:pPr>
        </w:pPrChange>
      </w:pPr>
      <w:r w:rsidRPr="00250857">
        <w:rPr>
          <w:rFonts w:ascii="Helvetica Neue" w:hAnsi="Helvetica Neue"/>
          <w:shd w:val="clear" w:color="auto" w:fill="FFFFFF"/>
        </w:rPr>
        <w:t>Operations</w:t>
      </w:r>
    </w:p>
    <w:p w14:paraId="4BA0F056" w14:textId="4582A24F" w:rsidR="000D4E8A" w:rsidRPr="00250857" w:rsidRDefault="002F4E3F" w:rsidP="002F4E3F">
      <w:pPr>
        <w:rPr>
          <w:rFonts w:ascii="Helvetica Neue" w:eastAsia="Times New Roman" w:hAnsi="Helvetica Neue"/>
          <w:sz w:val="24"/>
          <w:shd w:val="clear" w:color="auto" w:fill="FFFFFF"/>
        </w:rPr>
      </w:pPr>
      <w:r w:rsidRPr="00250857">
        <w:rPr>
          <w:rFonts w:ascii="Helvetica Neue" w:hAnsi="Helvetica Neue"/>
          <w:noProof/>
        </w:rPr>
        <w:drawing>
          <wp:inline distT="0" distB="0" distL="0" distR="0" wp14:anchorId="7D763CFA" wp14:editId="634A42A3">
            <wp:extent cx="6412230" cy="21577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4 at 10.36.25 AM.png"/>
                    <pic:cNvPicPr/>
                  </pic:nvPicPr>
                  <pic:blipFill>
                    <a:blip r:embed="rId13">
                      <a:extLst>
                        <a:ext uri="{28A0092B-C50C-407E-A947-70E740481C1C}">
                          <a14:useLocalDpi xmlns:a14="http://schemas.microsoft.com/office/drawing/2010/main" val="0"/>
                        </a:ext>
                      </a:extLst>
                    </a:blip>
                    <a:stretch>
                      <a:fillRect/>
                    </a:stretch>
                  </pic:blipFill>
                  <pic:spPr>
                    <a:xfrm>
                      <a:off x="0" y="0"/>
                      <a:ext cx="6412230" cy="2157730"/>
                    </a:xfrm>
                    <a:prstGeom prst="rect">
                      <a:avLst/>
                    </a:prstGeom>
                  </pic:spPr>
                </pic:pic>
              </a:graphicData>
            </a:graphic>
          </wp:inline>
        </w:drawing>
      </w:r>
    </w:p>
    <w:p w14:paraId="72B8C588" w14:textId="5CE3EEE5" w:rsidR="002F4E3F" w:rsidRPr="00250857" w:rsidRDefault="0039135A" w:rsidP="00212AAA">
      <w:pPr>
        <w:pStyle w:val="Heading3"/>
      </w:pPr>
      <w:r w:rsidRPr="00250857">
        <w:t>Data Management</w:t>
      </w:r>
    </w:p>
    <w:p w14:paraId="61EEDF43" w14:textId="3F82BEC2" w:rsidR="002F4E3F" w:rsidRPr="00250857" w:rsidRDefault="0039135A" w:rsidP="0039135A">
      <w:pPr>
        <w:rPr>
          <w:rFonts w:ascii="Helvetica Neue" w:hAnsi="Helvetica Neue"/>
          <w:u w:val="single"/>
        </w:rPr>
      </w:pPr>
      <w:r w:rsidRPr="00250857">
        <w:rPr>
          <w:rFonts w:ascii="Helvetica Neue" w:hAnsi="Helvetica Neue"/>
          <w:u w:val="single"/>
        </w:rPr>
        <w:t>HDFS &amp; YARN</w:t>
      </w:r>
      <w:r w:rsidR="002F4E3F" w:rsidRPr="00250857">
        <w:rPr>
          <w:rFonts w:ascii="Helvetica Neue" w:hAnsi="Helvetica Neue"/>
          <w:u w:val="single"/>
        </w:rPr>
        <w:t>: The core of Hadoop</w:t>
      </w:r>
    </w:p>
    <w:p w14:paraId="32EB469A" w14:textId="665A1239" w:rsidR="002F4E3F" w:rsidRPr="00250857" w:rsidRDefault="002F4E3F" w:rsidP="0039135A">
      <w:pPr>
        <w:rPr>
          <w:rFonts w:ascii="Helvetica Neue" w:hAnsi="Helvetica Neue"/>
          <w:u w:val="single"/>
        </w:rPr>
      </w:pPr>
      <w:r w:rsidRPr="00250857">
        <w:rPr>
          <w:rFonts w:ascii="Helvetica Neue" w:hAnsi="Helvetica Neue"/>
        </w:rPr>
        <w:t>The core components of HDP are Hadoop Distributed File</w:t>
      </w:r>
      <w:ins w:id="107" w:author="Rahul Bhartia" w:date="2015-09-21T20:43:00Z">
        <w:r w:rsidR="00BB7CF7">
          <w:rPr>
            <w:rFonts w:ascii="Helvetica Neue" w:hAnsi="Helvetica Neue"/>
          </w:rPr>
          <w:t xml:space="preserve"> </w:t>
        </w:r>
      </w:ins>
      <w:ins w:id="108" w:author="Rahul Bhartia" w:date="2015-09-21T20:44:00Z">
        <w:r w:rsidR="00BB7CF7">
          <w:rPr>
            <w:rFonts w:ascii="Helvetica Neue" w:hAnsi="Helvetica Neue"/>
          </w:rPr>
          <w:t>S</w:t>
        </w:r>
      </w:ins>
      <w:r w:rsidRPr="00250857">
        <w:rPr>
          <w:rFonts w:ascii="Helvetica Neue" w:hAnsi="Helvetica Neue"/>
        </w:rPr>
        <w:t>ystem (HDFS)</w:t>
      </w:r>
      <w:r w:rsidR="00BB7CF7">
        <w:rPr>
          <w:rFonts w:ascii="Helvetica Neue" w:hAnsi="Helvetica Neue"/>
        </w:rPr>
        <w:t xml:space="preserve"> and YARN</w:t>
      </w:r>
      <w:r w:rsidRPr="00250857">
        <w:rPr>
          <w:rFonts w:ascii="Helvetica Neue" w:hAnsi="Helvetica Neue"/>
        </w:rPr>
        <w:t xml:space="preserve">. </w:t>
      </w:r>
      <w:r w:rsidR="00BB7CF7" w:rsidRPr="00250857">
        <w:rPr>
          <w:rFonts w:ascii="Helvetica Neue" w:hAnsi="Helvetica Neue"/>
        </w:rPr>
        <w:t>HDFS provides the scalable, fault-tolerant, cost-efficient storage for big data</w:t>
      </w:r>
      <w:r w:rsidR="00BB7CF7">
        <w:rPr>
          <w:rFonts w:ascii="Helvetica Neue" w:hAnsi="Helvetica Neue"/>
        </w:rPr>
        <w:t xml:space="preserve"> and </w:t>
      </w:r>
      <w:r w:rsidR="00BB7CF7" w:rsidRPr="00250857">
        <w:rPr>
          <w:rFonts w:ascii="Helvetica Neue" w:hAnsi="Helvetica Neue"/>
        </w:rPr>
        <w:t>YARN provides the resource management and pluggable architecture for enabling a wide variety of data access methods.</w:t>
      </w:r>
      <w:r w:rsidR="00BB7CF7">
        <w:rPr>
          <w:rFonts w:ascii="Helvetica Neue" w:hAnsi="Helvetica Neue"/>
        </w:rPr>
        <w:t xml:space="preserve"> </w:t>
      </w:r>
      <w:r w:rsidRPr="00250857">
        <w:rPr>
          <w:rFonts w:ascii="Helvetica Neue" w:hAnsi="Helvetica Neue"/>
        </w:rPr>
        <w:t xml:space="preserve">YARN is the architectural center of Hadoop that enables you to process data simultaneously in multiple ways. </w:t>
      </w:r>
    </w:p>
    <w:p w14:paraId="08554E3D" w14:textId="77777777" w:rsidR="002F4E3F" w:rsidRPr="00250857" w:rsidRDefault="002F4E3F" w:rsidP="002F4E3F">
      <w:pPr>
        <w:rPr>
          <w:rFonts w:ascii="Helvetica Neue" w:hAnsi="Helvetica Neue"/>
        </w:rPr>
      </w:pPr>
    </w:p>
    <w:p w14:paraId="138EF225" w14:textId="42B487C9" w:rsidR="002F4E3F" w:rsidRPr="00250857" w:rsidRDefault="0039135A" w:rsidP="002F4E3F">
      <w:pPr>
        <w:pStyle w:val="Heading3"/>
      </w:pPr>
      <w:r w:rsidRPr="00250857">
        <w:lastRenderedPageBreak/>
        <w:t>Data Access</w:t>
      </w:r>
    </w:p>
    <w:p w14:paraId="75895213" w14:textId="77777777" w:rsidR="002F4E3F" w:rsidRPr="00250857" w:rsidRDefault="002F4E3F" w:rsidP="0039135A">
      <w:pPr>
        <w:rPr>
          <w:rFonts w:ascii="Helvetica Neue" w:hAnsi="Helvetica Neue"/>
          <w:u w:val="single"/>
        </w:rPr>
      </w:pPr>
      <w:r w:rsidRPr="00250857">
        <w:rPr>
          <w:rFonts w:ascii="Helvetica Neue" w:hAnsi="Helvetica Neue"/>
          <w:u w:val="single"/>
        </w:rPr>
        <w:t>Access data from a variety of engines</w:t>
      </w:r>
    </w:p>
    <w:p w14:paraId="4BA73D38" w14:textId="1EDA9D38" w:rsidR="002F4E3F" w:rsidRPr="00250857" w:rsidRDefault="002F4E3F" w:rsidP="0039135A">
      <w:pPr>
        <w:rPr>
          <w:rFonts w:ascii="Helvetica Neue" w:hAnsi="Helvetica Neue"/>
        </w:rPr>
      </w:pPr>
      <w:r w:rsidRPr="00250857">
        <w:rPr>
          <w:rFonts w:ascii="Helvetica Neue" w:hAnsi="Helvetica Neue"/>
        </w:rPr>
        <w:t xml:space="preserve">YARN provides the foundation for a versatile range of processing engines that empower you to interact with the same data in multiple ways, at the same time. This means applications can interact with the data in the best way: from batch to interactive SQL or low latency access with NoSQL. Emerging use cases for data science, search and streaming are also supported with Apache Spark, </w:t>
      </w:r>
      <w:proofErr w:type="spellStart"/>
      <w:r w:rsidRPr="00250857">
        <w:rPr>
          <w:rFonts w:ascii="Helvetica Neue" w:hAnsi="Helvetica Neue"/>
        </w:rPr>
        <w:t>Solr</w:t>
      </w:r>
      <w:proofErr w:type="spellEnd"/>
      <w:r w:rsidRPr="00250857">
        <w:rPr>
          <w:rFonts w:ascii="Helvetica Neue" w:hAnsi="Helvetica Neue"/>
        </w:rPr>
        <w:t xml:space="preserve"> and Storm. Additionally, ecosystem partners provide even more specialized data access engines for YARN.</w:t>
      </w:r>
    </w:p>
    <w:p w14:paraId="5A8DD341" w14:textId="77777777" w:rsidR="002F4E3F" w:rsidRPr="00250857" w:rsidRDefault="002F4E3F" w:rsidP="002F4E3F">
      <w:pPr>
        <w:rPr>
          <w:rFonts w:ascii="Helvetica Neue" w:hAnsi="Helvetica Neue"/>
        </w:rPr>
      </w:pPr>
    </w:p>
    <w:p w14:paraId="1A06F8BB" w14:textId="3BD79706" w:rsidR="002F4E3F" w:rsidRPr="00250857" w:rsidRDefault="0039135A" w:rsidP="002F4E3F">
      <w:pPr>
        <w:pStyle w:val="Heading3"/>
      </w:pPr>
      <w:r w:rsidRPr="00250857">
        <w:t>Data Governance and Integration</w:t>
      </w:r>
    </w:p>
    <w:p w14:paraId="35F5E850" w14:textId="77777777" w:rsidR="002F4E3F" w:rsidRPr="00250857" w:rsidRDefault="002F4E3F" w:rsidP="002F4E3F">
      <w:pPr>
        <w:rPr>
          <w:rFonts w:ascii="Helvetica Neue" w:hAnsi="Helvetica Neue"/>
          <w:u w:val="single"/>
        </w:rPr>
      </w:pPr>
      <w:r w:rsidRPr="00250857">
        <w:rPr>
          <w:rFonts w:ascii="Helvetica Neue" w:hAnsi="Helvetica Neue"/>
          <w:u w:val="single"/>
        </w:rPr>
        <w:t>Load and manage data according to policy</w:t>
      </w:r>
    </w:p>
    <w:p w14:paraId="26C724E9" w14:textId="77777777" w:rsidR="002F4E3F" w:rsidRPr="00250857" w:rsidRDefault="002F4E3F" w:rsidP="002F4E3F">
      <w:pPr>
        <w:rPr>
          <w:rFonts w:ascii="Helvetica Neue" w:hAnsi="Helvetica Neue"/>
        </w:rPr>
      </w:pPr>
      <w:r w:rsidRPr="00250857">
        <w:rPr>
          <w:rFonts w:ascii="Helvetica Neue" w:hAnsi="Helvetica Neue"/>
        </w:rPr>
        <w:t>HDP extends data access and management with powerful tools for data governance and integration. They provide a reliable, repeatable, and simple framework for managing the flow of data in and out of Hadoop. This control structure, along with a set of tooling to ease and automate the application of schema or metadata on sources is critical for successful integration of Hadoop into your modern data architecture.</w:t>
      </w:r>
    </w:p>
    <w:p w14:paraId="0DEE5383" w14:textId="6181B844" w:rsidR="002F4E3F" w:rsidRPr="00250857" w:rsidRDefault="002F4E3F" w:rsidP="002F4E3F">
      <w:pPr>
        <w:rPr>
          <w:rFonts w:ascii="Helvetica Neue" w:hAnsi="Helvetica Neue"/>
        </w:rPr>
      </w:pPr>
      <w:r w:rsidRPr="00250857">
        <w:rPr>
          <w:rFonts w:ascii="Helvetica Neue" w:hAnsi="Helvetica Neue"/>
        </w:rPr>
        <w:t>Hortonworks has engineering relationships with all of the data management providers to enable their tools to work and integrate with HDP.</w:t>
      </w:r>
    </w:p>
    <w:p w14:paraId="488700E3" w14:textId="77777777" w:rsidR="002F4E3F" w:rsidRPr="00250857" w:rsidRDefault="002F4E3F" w:rsidP="002F4E3F">
      <w:pPr>
        <w:rPr>
          <w:rFonts w:ascii="Helvetica Neue" w:hAnsi="Helvetica Neue"/>
        </w:rPr>
      </w:pPr>
    </w:p>
    <w:p w14:paraId="2583460E" w14:textId="49865DE7" w:rsidR="002F4E3F" w:rsidRPr="00250857" w:rsidRDefault="002F4E3F" w:rsidP="002F4E3F">
      <w:pPr>
        <w:pStyle w:val="Heading3"/>
      </w:pPr>
      <w:r w:rsidRPr="00250857">
        <w:t>S</w:t>
      </w:r>
      <w:r w:rsidR="0039135A" w:rsidRPr="00250857">
        <w:t>ecurity</w:t>
      </w:r>
    </w:p>
    <w:p w14:paraId="4277E867" w14:textId="77777777" w:rsidR="002F4E3F" w:rsidRPr="00250857" w:rsidRDefault="002F4E3F" w:rsidP="002F4E3F">
      <w:pPr>
        <w:rPr>
          <w:rFonts w:ascii="Helvetica Neue" w:hAnsi="Helvetica Neue"/>
          <w:u w:val="single"/>
        </w:rPr>
      </w:pPr>
      <w:r w:rsidRPr="00250857">
        <w:rPr>
          <w:rFonts w:ascii="Helvetica Neue" w:hAnsi="Helvetica Neue"/>
          <w:u w:val="single"/>
        </w:rPr>
        <w:t>Authentication, Authorization, &amp; Data Protection</w:t>
      </w:r>
    </w:p>
    <w:p w14:paraId="7E39EBCA" w14:textId="769A7765" w:rsidR="002F4E3F" w:rsidRPr="00250857" w:rsidRDefault="002F4E3F" w:rsidP="002F4E3F">
      <w:pPr>
        <w:rPr>
          <w:rFonts w:ascii="Helvetica Neue" w:hAnsi="Helvetica Neue"/>
        </w:rPr>
      </w:pPr>
      <w:r w:rsidRPr="00250857">
        <w:rPr>
          <w:rFonts w:ascii="Helvetica Neue" w:hAnsi="Helvetica Neue"/>
        </w:rPr>
        <w:t>Security is woven and integrated into at HDP in multiple layers. Critical features for authentication, authorization, accountability and data protection are in place so that you can secure HDP across these key requirements. Consistent with approach throughout all of the enterprise Hadoop capabilities, HDP also ensures you can integrate and extend your current security solutions to provide a single, consistent, secure umbrella over your modern data architecture.</w:t>
      </w:r>
    </w:p>
    <w:p w14:paraId="1187E388" w14:textId="77777777" w:rsidR="002F4E3F" w:rsidRPr="00250857" w:rsidRDefault="002F4E3F" w:rsidP="002F4E3F">
      <w:pPr>
        <w:rPr>
          <w:rFonts w:ascii="Helvetica Neue" w:hAnsi="Helvetica Neue"/>
        </w:rPr>
      </w:pPr>
    </w:p>
    <w:p w14:paraId="3B762D61" w14:textId="564E6EC1" w:rsidR="002F4E3F" w:rsidRPr="00250857" w:rsidRDefault="002F4E3F" w:rsidP="002F4E3F">
      <w:pPr>
        <w:pStyle w:val="Heading3"/>
      </w:pPr>
      <w:r w:rsidRPr="00250857">
        <w:t>O</w:t>
      </w:r>
      <w:r w:rsidR="0039135A" w:rsidRPr="00250857">
        <w:t>perations</w:t>
      </w:r>
    </w:p>
    <w:p w14:paraId="03DBEF44" w14:textId="77777777" w:rsidR="002F4E3F" w:rsidRPr="00250857" w:rsidRDefault="002F4E3F" w:rsidP="002F4E3F">
      <w:pPr>
        <w:rPr>
          <w:rFonts w:ascii="Helvetica Neue" w:hAnsi="Helvetica Neue"/>
          <w:u w:val="single"/>
        </w:rPr>
      </w:pPr>
      <w:r w:rsidRPr="00250857">
        <w:rPr>
          <w:rFonts w:ascii="Helvetica Neue" w:hAnsi="Helvetica Neue"/>
          <w:u w:val="single"/>
        </w:rPr>
        <w:t>Provision, manage, monitor and operate Hadoop clusters at scale</w:t>
      </w:r>
    </w:p>
    <w:p w14:paraId="125AFA7F" w14:textId="77777777" w:rsidR="002F4E3F" w:rsidRPr="00250857" w:rsidRDefault="002F4E3F" w:rsidP="002F4E3F">
      <w:pPr>
        <w:rPr>
          <w:rFonts w:ascii="Helvetica Neue" w:hAnsi="Helvetica Neue"/>
        </w:rPr>
      </w:pPr>
      <w:r w:rsidRPr="00250857">
        <w:rPr>
          <w:rFonts w:ascii="Helvetica Neue" w:hAnsi="Helvetica Neue"/>
        </w:rPr>
        <w:t xml:space="preserve">Operations teams deploy, monitor and manage a Hadoop cluster within their broader enterprise data ecosystem. HDP delivers a complete set of operational capabilities that provide both visibilities into the health of your cluster as well as tooling to manage configuration and optimize performance across all data access methods. Apache </w:t>
      </w:r>
      <w:proofErr w:type="spellStart"/>
      <w:r w:rsidRPr="00250857">
        <w:rPr>
          <w:rFonts w:ascii="Helvetica Neue" w:hAnsi="Helvetica Neue"/>
        </w:rPr>
        <w:t>Ambari</w:t>
      </w:r>
      <w:proofErr w:type="spellEnd"/>
      <w:r w:rsidRPr="00250857">
        <w:rPr>
          <w:rFonts w:ascii="Helvetica Neue" w:hAnsi="Helvetica Neue"/>
        </w:rPr>
        <w:t xml:space="preserve"> provides APIs to integrate with existing management systems: for instance Microsoft System Center and Teradata </w:t>
      </w:r>
      <w:proofErr w:type="spellStart"/>
      <w:r w:rsidRPr="00250857">
        <w:rPr>
          <w:rFonts w:ascii="Helvetica Neue" w:hAnsi="Helvetica Neue"/>
        </w:rPr>
        <w:t>ViewPoint</w:t>
      </w:r>
      <w:proofErr w:type="spellEnd"/>
      <w:r w:rsidRPr="00250857">
        <w:rPr>
          <w:rFonts w:ascii="Helvetica Neue" w:hAnsi="Helvetica Neue"/>
        </w:rPr>
        <w:t>.</w:t>
      </w:r>
    </w:p>
    <w:p w14:paraId="2530A4AF" w14:textId="77777777" w:rsidR="002F4E3F" w:rsidRPr="00250857" w:rsidRDefault="002F4E3F" w:rsidP="002F4E3F">
      <w:pPr>
        <w:rPr>
          <w:rFonts w:ascii="Helvetica Neue" w:hAnsi="Helvetica Neue"/>
        </w:rPr>
      </w:pPr>
    </w:p>
    <w:p w14:paraId="7830F552" w14:textId="77777777" w:rsidR="000D4E8A" w:rsidRDefault="000D4E8A" w:rsidP="000D4E8A">
      <w:pPr>
        <w:pStyle w:val="Heading2"/>
        <w:rPr>
          <w:ins w:id="109" w:author="Rahul Bhartia" w:date="2015-09-21T21:56:00Z"/>
        </w:rPr>
      </w:pPr>
      <w:bookmarkStart w:id="110" w:name="_Toc390975814"/>
      <w:bookmarkStart w:id="111" w:name="_Toc307664122"/>
      <w:r w:rsidRPr="00250857">
        <w:t>Amazon Web Services</w:t>
      </w:r>
      <w:bookmarkEnd w:id="110"/>
      <w:bookmarkEnd w:id="111"/>
    </w:p>
    <w:p w14:paraId="0BC26D62" w14:textId="151759C7" w:rsidR="00EA08C3" w:rsidRDefault="00EA08C3" w:rsidP="00EA08C3">
      <w:pPr>
        <w:rPr>
          <w:ins w:id="112" w:author="Rahul Bhartia" w:date="2015-09-21T22:01:00Z"/>
          <w:rFonts w:eastAsia="Times New Roman"/>
        </w:rPr>
      </w:pPr>
      <w:ins w:id="113" w:author="Rahul Bhartia" w:date="2015-09-21T21:56:00Z">
        <w:r>
          <w:rPr>
            <w:rFonts w:eastAsia="Times New Roman"/>
          </w:rPr>
          <w:lastRenderedPageBreak/>
          <w:t xml:space="preserve">Amazon Web Services provides a complete set of Cloud Computing services that enable you to build sophisticated, scalable solutions. </w:t>
        </w:r>
      </w:ins>
      <w:ins w:id="114" w:author="Rahul Bhartia" w:date="2015-09-21T22:01:00Z">
        <w:r w:rsidRPr="00EA08C3">
          <w:rPr>
            <w:rFonts w:eastAsia="Times New Roman"/>
          </w:rPr>
          <w:t>"Cloud Computing", by definition, refers to the on-demand delivery of IT resources and applications via the Internet with pay-as-you-go pricing.</w:t>
        </w:r>
      </w:ins>
    </w:p>
    <w:p w14:paraId="11B5006C" w14:textId="4B7659A7" w:rsidR="00EA08C3" w:rsidRDefault="00EA08C3" w:rsidP="00EA08C3">
      <w:pPr>
        <w:rPr>
          <w:ins w:id="115" w:author="Rahul Bhartia" w:date="2015-09-21T22:24:00Z"/>
          <w:rFonts w:eastAsia="Times New Roman"/>
        </w:rPr>
      </w:pPr>
      <w:ins w:id="116" w:author="Rahul Bhartia" w:date="2015-09-21T21:56:00Z">
        <w:r>
          <w:rPr>
            <w:rFonts w:eastAsia="Times New Roman"/>
          </w:rPr>
          <w:t>In the next sections we</w:t>
        </w:r>
      </w:ins>
      <w:ins w:id="117" w:author="Rahul Bhartia" w:date="2015-09-21T22:00:00Z">
        <w:r>
          <w:rPr>
            <w:rFonts w:eastAsia="Times New Roman"/>
          </w:rPr>
          <w:t xml:space="preserve">’ll take a look at three core </w:t>
        </w:r>
      </w:ins>
      <w:ins w:id="118" w:author="Rahul Bhartia" w:date="2015-09-21T22:02:00Z">
        <w:r>
          <w:rPr>
            <w:rFonts w:eastAsia="Times New Roman"/>
          </w:rPr>
          <w:t xml:space="preserve">Cloud infrastructure </w:t>
        </w:r>
      </w:ins>
      <w:ins w:id="119" w:author="Rahul Bhartia" w:date="2015-09-21T22:00:00Z">
        <w:r>
          <w:rPr>
            <w:rFonts w:eastAsia="Times New Roman"/>
          </w:rPr>
          <w:t xml:space="preserve">services, provided by AWS, as applicable to deploying HDP </w:t>
        </w:r>
      </w:ins>
      <w:ins w:id="120" w:author="Rahul Bhartia" w:date="2015-09-21T22:03:00Z">
        <w:r>
          <w:rPr>
            <w:rFonts w:eastAsia="Times New Roman"/>
          </w:rPr>
          <w:t>–</w:t>
        </w:r>
      </w:ins>
      <w:ins w:id="121" w:author="Rahul Bhartia" w:date="2015-09-21T22:00:00Z">
        <w:r>
          <w:rPr>
            <w:rFonts w:eastAsia="Times New Roman"/>
          </w:rPr>
          <w:t xml:space="preserve"> Compute,</w:t>
        </w:r>
      </w:ins>
      <w:ins w:id="122" w:author="Rahul Bhartia" w:date="2015-09-21T22:03:00Z">
        <w:r>
          <w:rPr>
            <w:rFonts w:eastAsia="Times New Roman"/>
          </w:rPr>
          <w:t xml:space="preserve"> Network and Storage.</w:t>
        </w:r>
      </w:ins>
    </w:p>
    <w:p w14:paraId="701AB7D6" w14:textId="77777777" w:rsidR="00232E2F" w:rsidRDefault="00232E2F" w:rsidP="00EA08C3">
      <w:pPr>
        <w:rPr>
          <w:ins w:id="123" w:author="Rahul Bhartia" w:date="2015-09-21T22:19:00Z"/>
          <w:rFonts w:eastAsia="Times New Roman"/>
        </w:rPr>
      </w:pPr>
    </w:p>
    <w:p w14:paraId="29F372EB" w14:textId="77777777" w:rsidR="00172084" w:rsidRPr="00172084" w:rsidRDefault="00172084" w:rsidP="005C76D6">
      <w:pPr>
        <w:pStyle w:val="Heading3"/>
        <w:rPr>
          <w:ins w:id="124" w:author="Rahul Bhartia" w:date="2015-09-21T22:07:00Z"/>
        </w:rPr>
      </w:pPr>
      <w:bookmarkStart w:id="125" w:name="_Toc390975815"/>
      <w:ins w:id="126" w:author="Rahul Bhartia" w:date="2015-09-21T22:04:00Z">
        <w:r w:rsidRPr="00172084">
          <w:t xml:space="preserve">Amazon </w:t>
        </w:r>
      </w:ins>
      <w:r w:rsidR="000D4E8A" w:rsidRPr="00172084">
        <w:t>EC2</w:t>
      </w:r>
      <w:bookmarkEnd w:id="125"/>
    </w:p>
    <w:p w14:paraId="0133B357" w14:textId="1BF45F88" w:rsidR="000D4E8A" w:rsidRPr="00250857" w:rsidRDefault="000D4E8A" w:rsidP="000D4E8A">
      <w:pPr>
        <w:rPr>
          <w:rFonts w:ascii="Helvetica Neue" w:hAnsi="Helvetica Neue"/>
          <w:color w:val="auto"/>
        </w:rPr>
      </w:pPr>
      <w:r w:rsidRPr="00172084">
        <w:rPr>
          <w:rStyle w:val="Strong"/>
        </w:rPr>
        <w:t xml:space="preserve"> </w:t>
      </w:r>
      <w:hyperlink r:id="rId14" w:history="1">
        <w:r w:rsidRPr="00250857">
          <w:rPr>
            <w:rStyle w:val="Hyperlink"/>
            <w:rFonts w:ascii="Helvetica Neue" w:hAnsi="Helvetica Neue"/>
            <w:color w:val="auto"/>
          </w:rPr>
          <w:t>http://aws.amazon.com/ec2/</w:t>
        </w:r>
      </w:hyperlink>
    </w:p>
    <w:p w14:paraId="1D9CB1A2" w14:textId="38290997" w:rsidR="005C76D6" w:rsidRDefault="000D4E8A" w:rsidP="000D4E8A">
      <w:pPr>
        <w:rPr>
          <w:rFonts w:ascii="Helvetica Neue" w:hAnsi="Helvetica Neue"/>
        </w:rPr>
      </w:pPr>
      <w:r w:rsidRPr="00250857">
        <w:rPr>
          <w:rFonts w:ascii="Helvetica Neue" w:hAnsi="Helvetica Neue"/>
        </w:rPr>
        <w:t xml:space="preserve">Amazon Elastic Compute Cloud (Amazon EC2) is a web service that provides </w:t>
      </w:r>
      <w:r w:rsidR="0039135A" w:rsidRPr="00250857">
        <w:rPr>
          <w:rFonts w:ascii="Helvetica Neue" w:hAnsi="Helvetica Neue"/>
        </w:rPr>
        <w:t>elastic</w:t>
      </w:r>
      <w:r w:rsidRPr="00250857">
        <w:rPr>
          <w:rFonts w:ascii="Helvetica Neue" w:hAnsi="Helvetica Neue"/>
        </w:rPr>
        <w:t xml:space="preserve"> compute capacity in the cloud. It is designed to make web-scale computing easier for developers.</w:t>
      </w:r>
    </w:p>
    <w:p w14:paraId="1961B9C7" w14:textId="77777777" w:rsidR="005C76D6" w:rsidRPr="00250857" w:rsidRDefault="005C76D6" w:rsidP="000D4E8A">
      <w:pPr>
        <w:rPr>
          <w:rFonts w:ascii="Helvetica Neue" w:hAnsi="Helvetica Neue"/>
        </w:rPr>
      </w:pPr>
    </w:p>
    <w:p w14:paraId="6DE5DA6E" w14:textId="09019EB4" w:rsidR="000D4E8A" w:rsidRPr="00172084" w:rsidRDefault="000D4E8A" w:rsidP="005C76D6">
      <w:pPr>
        <w:pStyle w:val="Heading3"/>
      </w:pPr>
      <w:bookmarkStart w:id="127" w:name="_Toc390975816"/>
      <w:r w:rsidRPr="00172084">
        <w:t>Amazon Machine Image</w:t>
      </w:r>
      <w:bookmarkEnd w:id="127"/>
    </w:p>
    <w:p w14:paraId="25F9A89F" w14:textId="755C8351" w:rsidR="000D4E8A" w:rsidRPr="00250857" w:rsidRDefault="0011392C" w:rsidP="000D4E8A">
      <w:pPr>
        <w:spacing w:line="240" w:lineRule="auto"/>
        <w:rPr>
          <w:rFonts w:ascii="Helvetica Neue" w:hAnsi="Helvetica Neue"/>
          <w:color w:val="auto"/>
        </w:rPr>
      </w:pPr>
      <w:hyperlink r:id="rId15" w:history="1">
        <w:r w:rsidR="000D4E8A" w:rsidRPr="00250857">
          <w:rPr>
            <w:rStyle w:val="Hyperlink"/>
            <w:rFonts w:ascii="Helvetica Neue" w:hAnsi="Helvetica Neue"/>
            <w:color w:val="auto"/>
          </w:rPr>
          <w:t>http://docs.aws.amazon.com/AWSEC2/latest/UserGuide/ec2-instances-and-amis.html</w:t>
        </w:r>
      </w:hyperlink>
    </w:p>
    <w:p w14:paraId="75C69C92" w14:textId="77777777" w:rsidR="000D4E8A" w:rsidRDefault="000D4E8A" w:rsidP="000D4E8A">
      <w:pPr>
        <w:rPr>
          <w:rFonts w:ascii="Helvetica Neue" w:hAnsi="Helvetica Neue"/>
        </w:rPr>
      </w:pPr>
      <w:r w:rsidRPr="00250857">
        <w:rPr>
          <w:rFonts w:ascii="Helvetica Neue" w:hAnsi="Helvetica Neue"/>
        </w:rPr>
        <w:t>An</w:t>
      </w:r>
      <w:r w:rsidRPr="00250857">
        <w:rPr>
          <w:rStyle w:val="apple-converted-space"/>
          <w:rFonts w:ascii="Helvetica Neue" w:hAnsi="Helvetica Neue"/>
          <w:color w:val="000000"/>
          <w:sz w:val="18"/>
          <w:szCs w:val="18"/>
        </w:rPr>
        <w:t> </w:t>
      </w:r>
      <w:r w:rsidRPr="00250857">
        <w:rPr>
          <w:rFonts w:ascii="Helvetica Neue" w:hAnsi="Helvetica Neue"/>
        </w:rPr>
        <w:t>Amazon Machine Image (AMI) is a template that contains a software configuration (for example, an operating system, an application server, and applications). From an AMI, you launch an</w:t>
      </w:r>
      <w:r w:rsidRPr="00250857">
        <w:rPr>
          <w:rStyle w:val="apple-converted-space"/>
          <w:rFonts w:ascii="Helvetica Neue" w:hAnsi="Helvetica Neue"/>
          <w:color w:val="000000"/>
          <w:sz w:val="18"/>
          <w:szCs w:val="18"/>
        </w:rPr>
        <w:t> </w:t>
      </w:r>
      <w:r w:rsidRPr="00250857">
        <w:rPr>
          <w:rFonts w:ascii="Helvetica Neue" w:hAnsi="Helvetica Neue"/>
        </w:rPr>
        <w:t>instance, which is a copy of the AMI running as a virtual server in the cloud. You can launch multiple instances of an AMI.</w:t>
      </w:r>
    </w:p>
    <w:p w14:paraId="5520CB8D" w14:textId="77777777" w:rsidR="005C76D6" w:rsidRPr="00250857" w:rsidRDefault="005C76D6" w:rsidP="000D4E8A">
      <w:pPr>
        <w:rPr>
          <w:rFonts w:ascii="Helvetica Neue" w:hAnsi="Helvetica Neue"/>
        </w:rPr>
      </w:pPr>
    </w:p>
    <w:p w14:paraId="5F7191CF" w14:textId="77777777" w:rsidR="000D4E8A" w:rsidRPr="00250857" w:rsidRDefault="000D4E8A" w:rsidP="005C76D6">
      <w:pPr>
        <w:pStyle w:val="Heading3"/>
      </w:pPr>
      <w:bookmarkStart w:id="128" w:name="_Toc390975817"/>
      <w:r w:rsidRPr="00172084">
        <w:t>Instances</w:t>
      </w:r>
      <w:bookmarkEnd w:id="128"/>
      <w:r w:rsidRPr="00250857">
        <w:t xml:space="preserve"> </w:t>
      </w:r>
    </w:p>
    <w:p w14:paraId="22F3AD4F" w14:textId="683B5EC3" w:rsidR="000D4E8A" w:rsidRPr="00250857" w:rsidRDefault="0011392C" w:rsidP="000D4E8A">
      <w:pPr>
        <w:rPr>
          <w:rFonts w:ascii="Helvetica Neue" w:hAnsi="Helvetica Neue"/>
          <w:color w:val="auto"/>
        </w:rPr>
      </w:pPr>
      <w:hyperlink r:id="rId16" w:history="1">
        <w:r w:rsidR="000D4E8A" w:rsidRPr="00250857">
          <w:rPr>
            <w:rStyle w:val="Hyperlink"/>
            <w:rFonts w:ascii="Helvetica Neue" w:hAnsi="Helvetica Neue"/>
            <w:color w:val="auto"/>
          </w:rPr>
          <w:t>http://docs.aws.amazon.com/AWSEC2/latest/UserGuide/ec2-instances-and-amis.html</w:t>
        </w:r>
      </w:hyperlink>
    </w:p>
    <w:p w14:paraId="794C73E1" w14:textId="77777777" w:rsidR="000D4E8A" w:rsidRDefault="000D4E8A" w:rsidP="000D4E8A">
      <w:pPr>
        <w:rPr>
          <w:rFonts w:ascii="Helvetica Neue" w:hAnsi="Helvetica Neue"/>
        </w:rPr>
      </w:pPr>
      <w:r w:rsidRPr="00250857">
        <w:rPr>
          <w:rFonts w:ascii="Helvetica Neue" w:hAnsi="Helvetica Neue"/>
        </w:rPr>
        <w:t>You can launch different types of instances from a single AMI. An instance type essentially determines the hardware of the host computer used for your instance. Each instance type offers different compute and memory capabilities. Select an instance type based on the amount of memory and computing power that you need for the application or software that you plan to run on the instance.  After you launch an instance, it looks like a traditional host, and you can interact with it as you would any computer.</w:t>
      </w:r>
    </w:p>
    <w:p w14:paraId="5D3EC603" w14:textId="77777777" w:rsidR="005C76D6" w:rsidRPr="00250857" w:rsidRDefault="005C76D6" w:rsidP="000D4E8A">
      <w:pPr>
        <w:rPr>
          <w:rFonts w:ascii="Helvetica Neue" w:hAnsi="Helvetica Neue"/>
        </w:rPr>
      </w:pPr>
    </w:p>
    <w:p w14:paraId="06024A10" w14:textId="77777777" w:rsidR="005C76D6" w:rsidRPr="00172084" w:rsidRDefault="005C76D6" w:rsidP="005C76D6">
      <w:pPr>
        <w:pStyle w:val="Heading3"/>
      </w:pPr>
      <w:r w:rsidRPr="00172084">
        <w:t>Regions and Availability Zones</w:t>
      </w:r>
    </w:p>
    <w:p w14:paraId="20DFF6DF" w14:textId="77777777" w:rsidR="005C76D6" w:rsidRPr="00250857" w:rsidRDefault="0011392C" w:rsidP="005C76D6">
      <w:pPr>
        <w:rPr>
          <w:rFonts w:ascii="Helvetica Neue" w:hAnsi="Helvetica Neue"/>
          <w:color w:val="auto"/>
        </w:rPr>
      </w:pPr>
      <w:hyperlink r:id="rId17" w:history="1">
        <w:r w:rsidR="005C76D6" w:rsidRPr="00250857">
          <w:rPr>
            <w:rStyle w:val="Hyperlink"/>
            <w:rFonts w:ascii="Helvetica Neue" w:hAnsi="Helvetica Neue"/>
            <w:color w:val="auto"/>
          </w:rPr>
          <w:t>http://docs.aws.amazon.com/AWSEC2/latest/UserGuide/using-regions-availability-zones.html</w:t>
        </w:r>
      </w:hyperlink>
    </w:p>
    <w:p w14:paraId="4B0E7F2F" w14:textId="77777777" w:rsidR="005C76D6" w:rsidRPr="00250857" w:rsidRDefault="005C76D6" w:rsidP="005C76D6">
      <w:pPr>
        <w:rPr>
          <w:rFonts w:ascii="Helvetica Neue" w:hAnsi="Helvetica Neue"/>
        </w:rPr>
      </w:pPr>
      <w:r w:rsidRPr="00250857">
        <w:rPr>
          <w:rFonts w:ascii="Helvetica Neue" w:hAnsi="Helvetica Neue"/>
        </w:rPr>
        <w:t xml:space="preserve">Amazon EC2 is hosted in multiple locations </w:t>
      </w:r>
      <w:proofErr w:type="gramStart"/>
      <w:r w:rsidRPr="00250857">
        <w:rPr>
          <w:rFonts w:ascii="Helvetica Neue" w:hAnsi="Helvetica Neue"/>
        </w:rPr>
        <w:t>world-wide</w:t>
      </w:r>
      <w:proofErr w:type="gramEnd"/>
      <w:r w:rsidRPr="00250857">
        <w:rPr>
          <w:rFonts w:ascii="Helvetica Neue" w:hAnsi="Helvetica Neue"/>
        </w:rPr>
        <w:t>. These locations are composed of regions and Availability Zones. Each region is a separate geographic area. Each region has multiple, isolated locations known as Availability Zones. Amazon EC2 provides you the ability to place resources, such as instances, and data in multiple locations. Resources aren't replicated across regions unless you do so specifically.</w:t>
      </w:r>
    </w:p>
    <w:p w14:paraId="0632146E" w14:textId="77777777" w:rsidR="005C76D6" w:rsidRPr="00250857" w:rsidRDefault="005C76D6" w:rsidP="005C76D6">
      <w:pPr>
        <w:spacing w:before="100" w:beforeAutospacing="1" w:after="240" w:line="240" w:lineRule="auto"/>
        <w:rPr>
          <w:rFonts w:ascii="Helvetica Neue" w:hAnsi="Helvetica Neue"/>
        </w:rPr>
      </w:pPr>
      <w:r w:rsidRPr="00250857">
        <w:rPr>
          <w:rFonts w:ascii="Helvetica Neue" w:hAnsi="Helvetica Neue"/>
        </w:rPr>
        <w:t>Each region is completely independent. Each Availability Zone is isolated, but the Availability Zones in a region are connected through low-latency links. The following diagram illustrates the relationship between regions and Availability Zones.</w:t>
      </w:r>
    </w:p>
    <w:p w14:paraId="4A467815" w14:textId="77777777" w:rsidR="005C76D6" w:rsidRPr="00250857" w:rsidRDefault="005C76D6" w:rsidP="005C76D6">
      <w:pPr>
        <w:spacing w:after="0" w:line="240" w:lineRule="auto"/>
        <w:jc w:val="center"/>
        <w:rPr>
          <w:rFonts w:ascii="Helvetica Neue" w:eastAsia="Times New Roman" w:hAnsi="Helvetica Neue"/>
          <w:color w:val="000000"/>
          <w:sz w:val="18"/>
          <w:szCs w:val="18"/>
        </w:rPr>
      </w:pPr>
      <w:r w:rsidRPr="00250857">
        <w:rPr>
          <w:rFonts w:ascii="Helvetica Neue" w:eastAsia="Times New Roman" w:hAnsi="Helvetica Neue"/>
          <w:noProof/>
          <w:color w:val="000000"/>
          <w:sz w:val="18"/>
          <w:szCs w:val="18"/>
        </w:rPr>
        <w:lastRenderedPageBreak/>
        <w:drawing>
          <wp:inline distT="0" distB="0" distL="0" distR="0" wp14:anchorId="2FFC8509" wp14:editId="0588695D">
            <wp:extent cx="3419976" cy="1874520"/>
            <wp:effectExtent l="0" t="0" r="9525" b="5080"/>
            <wp:docPr id="3" name="Picture 3" descr="egions and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gions and Availability Zo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976" cy="1874520"/>
                    </a:xfrm>
                    <a:prstGeom prst="rect">
                      <a:avLst/>
                    </a:prstGeom>
                    <a:noFill/>
                    <a:ln>
                      <a:noFill/>
                    </a:ln>
                  </pic:spPr>
                </pic:pic>
              </a:graphicData>
            </a:graphic>
          </wp:inline>
        </w:drawing>
      </w:r>
    </w:p>
    <w:p w14:paraId="0C799958" w14:textId="77777777" w:rsidR="005C76D6" w:rsidRPr="00250857" w:rsidRDefault="005C76D6" w:rsidP="005C76D6">
      <w:pPr>
        <w:jc w:val="center"/>
        <w:rPr>
          <w:rFonts w:ascii="Helvetica Neue" w:hAnsi="Helvetica Neue"/>
        </w:rPr>
      </w:pPr>
    </w:p>
    <w:p w14:paraId="52A3EB25" w14:textId="77777777" w:rsidR="00232E2F" w:rsidRPr="00232E2F" w:rsidRDefault="00232E2F" w:rsidP="00232E2F">
      <w:pPr>
        <w:pStyle w:val="Heading3"/>
      </w:pPr>
      <w:r w:rsidRPr="00232E2F">
        <w:t xml:space="preserve">Placement Groups </w:t>
      </w:r>
    </w:p>
    <w:p w14:paraId="7580C254" w14:textId="77777777" w:rsidR="00232E2F" w:rsidRPr="00250857" w:rsidRDefault="0011392C" w:rsidP="00232E2F">
      <w:pPr>
        <w:rPr>
          <w:rFonts w:ascii="Helvetica Neue" w:hAnsi="Helvetica Neue"/>
          <w:color w:val="auto"/>
        </w:rPr>
      </w:pPr>
      <w:hyperlink r:id="rId19" w:history="1">
        <w:r w:rsidR="00232E2F" w:rsidRPr="00250857">
          <w:rPr>
            <w:rStyle w:val="Hyperlink"/>
            <w:rFonts w:ascii="Helvetica Neue" w:hAnsi="Helvetica Neue"/>
            <w:color w:val="auto"/>
          </w:rPr>
          <w:t>http://docs.aws.amazon.com/AWSEC2/latest/UserGuide/placement-groups.html</w:t>
        </w:r>
      </w:hyperlink>
    </w:p>
    <w:p w14:paraId="67AC1330" w14:textId="77777777" w:rsidR="00232E2F" w:rsidRPr="00250857" w:rsidRDefault="00232E2F" w:rsidP="00232E2F">
      <w:pPr>
        <w:rPr>
          <w:rStyle w:val="apple-converted-space"/>
          <w:rFonts w:ascii="Helvetica Neue" w:hAnsi="Helvetica Neue"/>
          <w:color w:val="000000"/>
          <w:sz w:val="18"/>
          <w:szCs w:val="18"/>
        </w:rPr>
      </w:pPr>
      <w:r w:rsidRPr="00250857">
        <w:rPr>
          <w:rFonts w:ascii="Helvetica Neue" w:hAnsi="Helvetica Neue"/>
        </w:rPr>
        <w:t xml:space="preserve">A placement group is a logical grouping of instances within a single Availability Zone. Using placement groups enables applications to participate in a low-latency, 10 </w:t>
      </w:r>
      <w:proofErr w:type="spellStart"/>
      <w:r w:rsidRPr="00250857">
        <w:rPr>
          <w:rFonts w:ascii="Helvetica Neue" w:hAnsi="Helvetica Neue"/>
        </w:rPr>
        <w:t>Gbps</w:t>
      </w:r>
      <w:proofErr w:type="spellEnd"/>
      <w:r w:rsidRPr="00250857">
        <w:rPr>
          <w:rFonts w:ascii="Helvetica Neue" w:hAnsi="Helvetica Neue"/>
        </w:rPr>
        <w:t xml:space="preserve"> network. Placement groups are recommended for applications that benefit from low network latency, high network throughput, or both. To provide the lowest latency, and the highest packet-per-second network performance for your placement group, choose an instance type that supports enhanced networking.</w:t>
      </w:r>
      <w:r w:rsidRPr="00250857">
        <w:rPr>
          <w:rStyle w:val="apple-converted-space"/>
          <w:rFonts w:ascii="Helvetica Neue" w:hAnsi="Helvetica Neue"/>
          <w:color w:val="000000"/>
          <w:sz w:val="18"/>
          <w:szCs w:val="18"/>
        </w:rPr>
        <w:t> </w:t>
      </w:r>
    </w:p>
    <w:p w14:paraId="4F69103F" w14:textId="77777777" w:rsidR="00232E2F" w:rsidRPr="00250857" w:rsidRDefault="00232E2F" w:rsidP="00232E2F">
      <w:pPr>
        <w:rPr>
          <w:rFonts w:ascii="Helvetica Neue" w:hAnsi="Helvetica Neue"/>
        </w:rPr>
      </w:pPr>
      <w:r w:rsidRPr="00250857">
        <w:rPr>
          <w:rFonts w:ascii="Helvetica Neue" w:hAnsi="Helvetica Neue"/>
        </w:rPr>
        <w:t>Placement groups have the following limitations:</w:t>
      </w:r>
    </w:p>
    <w:p w14:paraId="0CA12BBD" w14:textId="77777777" w:rsidR="00232E2F" w:rsidRPr="00250857" w:rsidRDefault="00232E2F">
      <w:pPr>
        <w:pStyle w:val="ListParagraph"/>
        <w:numPr>
          <w:ilvl w:val="0"/>
          <w:numId w:val="1"/>
        </w:numPr>
        <w:spacing w:before="100" w:beforeAutospacing="1" w:after="100" w:afterAutospacing="1" w:line="240" w:lineRule="auto"/>
        <w:rPr>
          <w:rFonts w:ascii="Helvetica Neue" w:hAnsi="Helvetica Neue"/>
        </w:rPr>
        <w:pPrChange w:id="129" w:author="Rahul Bhartia" w:date="2015-09-22T00:36:00Z">
          <w:pPr>
            <w:pStyle w:val="ListParagraph"/>
            <w:numPr>
              <w:numId w:val="2"/>
            </w:numPr>
            <w:spacing w:before="100" w:beforeAutospacing="1" w:after="100" w:afterAutospacing="1" w:line="240" w:lineRule="auto"/>
            <w:ind w:left="360" w:hanging="360"/>
          </w:pPr>
        </w:pPrChange>
      </w:pPr>
      <w:r w:rsidRPr="00250857">
        <w:rPr>
          <w:rFonts w:ascii="Helvetica Neue" w:hAnsi="Helvetica Neue"/>
        </w:rPr>
        <w:t>A placement group can't span multiple Availability Zones.</w:t>
      </w:r>
    </w:p>
    <w:p w14:paraId="1E17A5E3" w14:textId="77777777" w:rsidR="00232E2F" w:rsidRPr="00250857" w:rsidRDefault="00232E2F">
      <w:pPr>
        <w:pStyle w:val="ListParagraph"/>
        <w:numPr>
          <w:ilvl w:val="0"/>
          <w:numId w:val="1"/>
        </w:numPr>
        <w:spacing w:before="100" w:beforeAutospacing="1" w:after="100" w:afterAutospacing="1" w:line="240" w:lineRule="auto"/>
        <w:rPr>
          <w:rFonts w:ascii="Helvetica Neue" w:hAnsi="Helvetica Neue"/>
        </w:rPr>
        <w:pPrChange w:id="130" w:author="Rahul Bhartia" w:date="2015-09-22T00:36:00Z">
          <w:pPr>
            <w:pStyle w:val="ListParagraph"/>
            <w:numPr>
              <w:numId w:val="2"/>
            </w:numPr>
            <w:spacing w:before="100" w:beforeAutospacing="1" w:after="100" w:afterAutospacing="1" w:line="240" w:lineRule="auto"/>
            <w:ind w:left="360" w:hanging="360"/>
          </w:pPr>
        </w:pPrChange>
      </w:pPr>
      <w:r w:rsidRPr="00250857">
        <w:rPr>
          <w:rFonts w:ascii="Helvetica Neue" w:hAnsi="Helvetica Neue"/>
        </w:rPr>
        <w:t>The name you specify for a placement group must be unique within your AWS account.</w:t>
      </w:r>
    </w:p>
    <w:p w14:paraId="0C43C019" w14:textId="77777777" w:rsidR="00232E2F" w:rsidRPr="00250857" w:rsidRDefault="00232E2F">
      <w:pPr>
        <w:pStyle w:val="ListParagraph"/>
        <w:numPr>
          <w:ilvl w:val="0"/>
          <w:numId w:val="1"/>
        </w:numPr>
        <w:spacing w:before="100" w:beforeAutospacing="1" w:after="100" w:afterAutospacing="1" w:line="240" w:lineRule="auto"/>
        <w:rPr>
          <w:rFonts w:ascii="Helvetica Neue" w:hAnsi="Helvetica Neue"/>
        </w:rPr>
        <w:pPrChange w:id="131" w:author="Rahul Bhartia" w:date="2015-09-22T00:36:00Z">
          <w:pPr>
            <w:pStyle w:val="ListParagraph"/>
            <w:numPr>
              <w:numId w:val="2"/>
            </w:numPr>
            <w:spacing w:before="100" w:beforeAutospacing="1" w:after="100" w:afterAutospacing="1" w:line="240" w:lineRule="auto"/>
            <w:ind w:left="360" w:hanging="360"/>
          </w:pPr>
        </w:pPrChange>
      </w:pPr>
      <w:r w:rsidRPr="00250857">
        <w:rPr>
          <w:rFonts w:ascii="Helvetica Neue" w:hAnsi="Helvetica Neue"/>
        </w:rPr>
        <w:t xml:space="preserve">A subset of instance types can be launched within a placement group.  Full list of supported instance types can be found here </w:t>
      </w:r>
      <w:r>
        <w:fldChar w:fldCharType="begin"/>
      </w:r>
      <w:r>
        <w:instrText xml:space="preserve"> HYPERLINK "http://docs.aws.amazon.com/AWSEC2/latest/UserGuide/placement-groups.html" </w:instrText>
      </w:r>
      <w:r>
        <w:fldChar w:fldCharType="separate"/>
      </w:r>
      <w:r w:rsidRPr="00250857">
        <w:rPr>
          <w:rFonts w:ascii="Helvetica Neue" w:hAnsi="Helvetica Neue"/>
          <w:u w:val="single"/>
        </w:rPr>
        <w:t>http://docs.aws.amazon.com/AWSEC2/latest/UserGuide/placement-groups.html</w:t>
      </w:r>
      <w:r>
        <w:rPr>
          <w:rFonts w:ascii="Helvetica Neue" w:hAnsi="Helvetica Neue"/>
          <w:u w:val="single"/>
        </w:rPr>
        <w:fldChar w:fldCharType="end"/>
      </w:r>
      <w:r w:rsidRPr="00250857">
        <w:rPr>
          <w:rFonts w:ascii="Helvetica Neue" w:hAnsi="Helvetica Neue"/>
        </w:rPr>
        <w:t>.</w:t>
      </w:r>
    </w:p>
    <w:p w14:paraId="662DCC44" w14:textId="77777777" w:rsidR="005C76D6" w:rsidRDefault="005C76D6" w:rsidP="005C76D6">
      <w:pPr>
        <w:pStyle w:val="Heading3"/>
      </w:pPr>
    </w:p>
    <w:p w14:paraId="57876E31" w14:textId="77777777" w:rsidR="005C76D6" w:rsidRPr="00232E2F" w:rsidRDefault="005C76D6" w:rsidP="00232E2F">
      <w:pPr>
        <w:pStyle w:val="Heading3"/>
      </w:pPr>
      <w:r w:rsidRPr="00232E2F">
        <w:t>Amazon VPC</w:t>
      </w:r>
    </w:p>
    <w:p w14:paraId="019B2BD7" w14:textId="77777777" w:rsidR="005C76D6" w:rsidRPr="00250857" w:rsidRDefault="0011392C" w:rsidP="005C76D6">
      <w:pPr>
        <w:rPr>
          <w:rFonts w:ascii="Helvetica Neue" w:hAnsi="Helvetica Neue"/>
          <w:color w:val="auto"/>
        </w:rPr>
      </w:pPr>
      <w:hyperlink r:id="rId20" w:history="1">
        <w:r w:rsidR="005C76D6" w:rsidRPr="00250857">
          <w:rPr>
            <w:rStyle w:val="Hyperlink"/>
            <w:rFonts w:ascii="Helvetica Neue" w:hAnsi="Helvetica Neue"/>
            <w:color w:val="auto"/>
          </w:rPr>
          <w:t>http://docs.aws.amazon.com/AWSEC2/latest/UserGuide/using-vpc.html</w:t>
        </w:r>
      </w:hyperlink>
    </w:p>
    <w:p w14:paraId="66EFE1E6" w14:textId="11891F03" w:rsidR="000D4E8A" w:rsidRPr="00250857" w:rsidRDefault="005C76D6" w:rsidP="000D4E8A">
      <w:pPr>
        <w:rPr>
          <w:rFonts w:ascii="Helvetica Neue" w:hAnsi="Helvetica Neue"/>
        </w:rPr>
      </w:pPr>
      <w:r w:rsidRPr="00250857">
        <w:rPr>
          <w:rFonts w:ascii="Helvetica Neue" w:hAnsi="Helvetica Neue"/>
        </w:rPr>
        <w:t>Amazon Virtual Private Cloud (Amazon VPC) enables you to define a virtual network in your own logically isolated area within the Amazon Web Services (AWS) cloud, known as a </w:t>
      </w:r>
      <w:r w:rsidRPr="00250857">
        <w:rPr>
          <w:rFonts w:ascii="Helvetica Neue" w:hAnsi="Helvetica Neue"/>
          <w:i/>
          <w:iCs/>
        </w:rPr>
        <w:t>virtual private cloud (VPC)</w:t>
      </w:r>
      <w:r w:rsidRPr="00250857">
        <w:rPr>
          <w:rFonts w:ascii="Helvetica Neue" w:hAnsi="Helvetica Neue"/>
        </w:rPr>
        <w:t>. You can launch your AWS resources, such as instances, into your VPC. Your VPC closely resembles a traditional network that you might operate in your own datacenter, with the benefits of using AWS's scalable infrastructure. You can configure your VPC; you can select its IP address range, create subnets, and configure route tables, network gateways, and security settings. You can connect instances in your VPC to the Internet. You can connect your VPC to your own corporate data center, making the AWS cloud an extension of your datacenter. To protect the resources in each subnet, you can use multiple layers of security, including security groups and network access control lists.</w:t>
      </w:r>
    </w:p>
    <w:p w14:paraId="0B9E1E6B" w14:textId="77777777" w:rsidR="00232E2F" w:rsidRDefault="00232E2F" w:rsidP="00232E2F">
      <w:bookmarkStart w:id="132" w:name="_Toc390975827"/>
    </w:p>
    <w:p w14:paraId="7D1DAE7A" w14:textId="77777777" w:rsidR="00861DA7" w:rsidRPr="00232E2F" w:rsidRDefault="00861DA7" w:rsidP="00232E2F">
      <w:pPr>
        <w:pStyle w:val="Heading3"/>
      </w:pPr>
      <w:r w:rsidRPr="00232E2F">
        <w:t>Security Groups</w:t>
      </w:r>
      <w:bookmarkEnd w:id="132"/>
    </w:p>
    <w:p w14:paraId="4BCCCC80" w14:textId="64F9165D" w:rsidR="00982284" w:rsidRPr="00250857" w:rsidRDefault="0011392C" w:rsidP="00982284">
      <w:pPr>
        <w:rPr>
          <w:rFonts w:ascii="Helvetica Neue" w:hAnsi="Helvetica Neue"/>
          <w:color w:val="auto"/>
        </w:rPr>
      </w:pPr>
      <w:hyperlink r:id="rId21" w:history="1">
        <w:r w:rsidR="00982284" w:rsidRPr="00250857">
          <w:rPr>
            <w:rStyle w:val="Hyperlink"/>
            <w:rFonts w:ascii="Helvetica Neue" w:hAnsi="Helvetica Neue"/>
            <w:color w:val="auto"/>
          </w:rPr>
          <w:t>http://docs.aws.amazon.com/AWSEC2/latest/UserGuide/using-network-security.html</w:t>
        </w:r>
      </w:hyperlink>
    </w:p>
    <w:p w14:paraId="08ADB416" w14:textId="125DF226" w:rsidR="00893F04" w:rsidRDefault="00982284" w:rsidP="00893F04">
      <w:pPr>
        <w:rPr>
          <w:rFonts w:ascii="Helvetica Neue" w:hAnsi="Helvetica Neue"/>
        </w:rPr>
      </w:pPr>
      <w:r w:rsidRPr="00250857">
        <w:rPr>
          <w:rFonts w:ascii="Helvetica Neue" w:hAnsi="Helvetica Neue"/>
        </w:rPr>
        <w:lastRenderedPageBreak/>
        <w:t>A </w:t>
      </w:r>
      <w:r w:rsidRPr="00250857">
        <w:rPr>
          <w:rFonts w:ascii="Helvetica Neue" w:hAnsi="Helvetica Neue"/>
          <w:i/>
          <w:iCs/>
        </w:rPr>
        <w:t>security group</w:t>
      </w:r>
      <w:r w:rsidRPr="00250857">
        <w:rPr>
          <w:rFonts w:ascii="Helvetica Neue" w:hAnsi="Helvetica Neue"/>
        </w:rPr>
        <w:t>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t>
      </w:r>
      <w:bookmarkStart w:id="133" w:name="_Toc390975828"/>
    </w:p>
    <w:p w14:paraId="4C01A904" w14:textId="77777777" w:rsidR="00232E2F" w:rsidRPr="00250857" w:rsidRDefault="00232E2F" w:rsidP="00893F04">
      <w:pPr>
        <w:rPr>
          <w:rFonts w:ascii="Helvetica Neue" w:hAnsi="Helvetica Neue"/>
        </w:rPr>
      </w:pPr>
    </w:p>
    <w:p w14:paraId="108A5CAC" w14:textId="7130D4AA" w:rsidR="00861DA7" w:rsidRPr="00250857" w:rsidRDefault="00861DA7" w:rsidP="0067544F">
      <w:pPr>
        <w:pStyle w:val="Heading3"/>
      </w:pPr>
      <w:r w:rsidRPr="00250857">
        <w:t>Storage</w:t>
      </w:r>
      <w:bookmarkEnd w:id="133"/>
    </w:p>
    <w:p w14:paraId="2711DD92" w14:textId="0AEFC61F" w:rsidR="00861DA7" w:rsidRPr="00250857" w:rsidRDefault="00861DA7" w:rsidP="00861DA7">
      <w:pPr>
        <w:rPr>
          <w:rFonts w:ascii="Helvetica Neue" w:hAnsi="Helvetica Neue"/>
        </w:rPr>
      </w:pPr>
      <w:r w:rsidRPr="00250857">
        <w:rPr>
          <w:rFonts w:ascii="Helvetica Neue" w:hAnsi="Helvetica Neue"/>
        </w:rPr>
        <w:t>When it comes to selecting the type of storage to back your instances</w:t>
      </w:r>
      <w:r w:rsidR="00BB7CF7">
        <w:rPr>
          <w:rFonts w:ascii="Helvetica Neue" w:hAnsi="Helvetica Neue"/>
        </w:rPr>
        <w:t>,</w:t>
      </w:r>
      <w:r w:rsidRPr="00250857">
        <w:rPr>
          <w:rFonts w:ascii="Helvetica Neue" w:hAnsi="Helvetica Neue"/>
        </w:rPr>
        <w:t xml:space="preserve"> there are several choices: </w:t>
      </w:r>
    </w:p>
    <w:p w14:paraId="736DEE85" w14:textId="77777777" w:rsidR="00861DA7" w:rsidRPr="00250857" w:rsidRDefault="00861DA7">
      <w:pPr>
        <w:pStyle w:val="ListParagraph"/>
        <w:numPr>
          <w:ilvl w:val="0"/>
          <w:numId w:val="3"/>
        </w:numPr>
        <w:spacing w:before="100" w:beforeAutospacing="1" w:after="100" w:afterAutospacing="1" w:line="240" w:lineRule="auto"/>
        <w:rPr>
          <w:rFonts w:ascii="Helvetica Neue" w:hAnsi="Helvetica Neue"/>
        </w:rPr>
        <w:pPrChange w:id="134" w:author="Rahul Bhartia" w:date="2015-09-22T00:36:00Z">
          <w:pPr>
            <w:pStyle w:val="ListParagraph"/>
            <w:numPr>
              <w:numId w:val="8"/>
            </w:numPr>
            <w:spacing w:before="100" w:beforeAutospacing="1" w:after="100" w:afterAutospacing="1" w:line="240" w:lineRule="auto"/>
            <w:ind w:left="360" w:hanging="360"/>
          </w:pPr>
        </w:pPrChange>
      </w:pPr>
      <w:r w:rsidRPr="00250857">
        <w:rPr>
          <w:rFonts w:ascii="Helvetica Neue" w:hAnsi="Helvetica Neue"/>
        </w:rPr>
        <w:t>Instance Stores</w:t>
      </w:r>
    </w:p>
    <w:p w14:paraId="5B646544" w14:textId="4B3825AD" w:rsidR="00861DA7" w:rsidRPr="00250857" w:rsidRDefault="005B399A">
      <w:pPr>
        <w:pStyle w:val="ListParagraph"/>
        <w:numPr>
          <w:ilvl w:val="0"/>
          <w:numId w:val="3"/>
        </w:numPr>
        <w:spacing w:before="100" w:beforeAutospacing="1" w:after="100" w:afterAutospacing="1" w:line="240" w:lineRule="auto"/>
        <w:rPr>
          <w:rFonts w:ascii="Helvetica Neue" w:hAnsi="Helvetica Neue"/>
        </w:rPr>
        <w:pPrChange w:id="135" w:author="Rahul Bhartia" w:date="2015-09-22T00:36:00Z">
          <w:pPr>
            <w:pStyle w:val="ListParagraph"/>
            <w:numPr>
              <w:numId w:val="8"/>
            </w:numPr>
            <w:spacing w:before="100" w:beforeAutospacing="1" w:after="100" w:afterAutospacing="1" w:line="240" w:lineRule="auto"/>
            <w:ind w:left="360" w:hanging="360"/>
          </w:pPr>
        </w:pPrChange>
      </w:pPr>
      <w:r w:rsidRPr="00250857">
        <w:rPr>
          <w:rFonts w:ascii="Helvetica Neue" w:hAnsi="Helvetica Neue"/>
        </w:rPr>
        <w:t xml:space="preserve">Amazon </w:t>
      </w:r>
      <w:r w:rsidR="00861DA7" w:rsidRPr="00250857">
        <w:rPr>
          <w:rFonts w:ascii="Helvetica Neue" w:hAnsi="Helvetica Neue"/>
        </w:rPr>
        <w:t xml:space="preserve">EBS </w:t>
      </w:r>
    </w:p>
    <w:p w14:paraId="358DD2C5" w14:textId="77777777" w:rsidR="00861DA7" w:rsidRPr="00250857" w:rsidRDefault="00861DA7">
      <w:pPr>
        <w:pStyle w:val="ListParagraph"/>
        <w:numPr>
          <w:ilvl w:val="0"/>
          <w:numId w:val="3"/>
        </w:numPr>
        <w:spacing w:before="100" w:beforeAutospacing="1" w:after="100" w:afterAutospacing="1" w:line="240" w:lineRule="auto"/>
        <w:rPr>
          <w:rFonts w:ascii="Helvetica Neue" w:hAnsi="Helvetica Neue"/>
        </w:rPr>
        <w:pPrChange w:id="136" w:author="Rahul Bhartia" w:date="2015-09-22T00:36:00Z">
          <w:pPr>
            <w:pStyle w:val="ListParagraph"/>
            <w:numPr>
              <w:numId w:val="8"/>
            </w:numPr>
            <w:spacing w:before="100" w:beforeAutospacing="1" w:after="100" w:afterAutospacing="1" w:line="240" w:lineRule="auto"/>
            <w:ind w:left="360" w:hanging="360"/>
          </w:pPr>
        </w:pPrChange>
      </w:pPr>
      <w:r w:rsidRPr="00250857">
        <w:rPr>
          <w:rFonts w:ascii="Helvetica Neue" w:hAnsi="Helvetica Neue"/>
        </w:rPr>
        <w:t>S3</w:t>
      </w:r>
    </w:p>
    <w:p w14:paraId="5326E3B4" w14:textId="6AE52435" w:rsidR="00A473A8" w:rsidRPr="00250857" w:rsidRDefault="005B399A" w:rsidP="005B399A">
      <w:pPr>
        <w:rPr>
          <w:rFonts w:ascii="Helvetica Neue" w:hAnsi="Helvetica Neue"/>
        </w:rPr>
      </w:pPr>
      <w:r w:rsidRPr="00172084">
        <w:rPr>
          <w:rFonts w:ascii="Helvetica Neue" w:hAnsi="Helvetica Neue"/>
          <w:b/>
          <w:u w:val="single"/>
        </w:rPr>
        <w:t>Instance Stores</w:t>
      </w:r>
      <w:r w:rsidRPr="00250857">
        <w:rPr>
          <w:rFonts w:ascii="Helvetica Neue" w:hAnsi="Helvetica Neue"/>
        </w:rPr>
        <w:t xml:space="preserve"> provides temporary block-level storage for your instance. This storage is located on disks that are physically attached to the host computer. </w:t>
      </w:r>
      <w:r w:rsidR="00A473A8" w:rsidRPr="00250857">
        <w:rPr>
          <w:rFonts w:ascii="Helvetica Neue" w:hAnsi="Helvetica Neue"/>
        </w:rPr>
        <w:t>When an instance is terminated any information in the instance store is lost with it.</w:t>
      </w:r>
    </w:p>
    <w:p w14:paraId="15FA601D" w14:textId="6BE5D64D" w:rsidR="00A473A8" w:rsidRPr="00250857" w:rsidRDefault="00A473A8" w:rsidP="005B399A">
      <w:pPr>
        <w:rPr>
          <w:rFonts w:ascii="Helvetica Neue" w:hAnsi="Helvetica Neue"/>
        </w:rPr>
      </w:pPr>
      <w:r w:rsidRPr="00172084">
        <w:rPr>
          <w:rFonts w:ascii="Helvetica Neue" w:hAnsi="Helvetica Neue"/>
          <w:b/>
          <w:u w:val="single"/>
        </w:rPr>
        <w:t>Amazon EBS</w:t>
      </w:r>
      <w:r w:rsidRPr="00250857">
        <w:rPr>
          <w:rFonts w:ascii="Helvetica Neue" w:hAnsi="Helvetica Neue"/>
        </w:rPr>
        <w:t xml:space="preserve"> provides block level storage volumes for use with EC2 instances. EBS volumes are highly available and reliable storage volumes that can be attached to any running instance that is in the same Availability Zone. EBS volumes that are attached to an EC2 instance are exposed as storage volumes that persist independently from the life of the instance. </w:t>
      </w:r>
    </w:p>
    <w:p w14:paraId="3130123F" w14:textId="768FEFCF" w:rsidR="00A473A8" w:rsidRPr="00250857" w:rsidRDefault="00A473A8" w:rsidP="005B399A">
      <w:pPr>
        <w:rPr>
          <w:rFonts w:ascii="Helvetica Neue" w:hAnsi="Helvetica Neue"/>
        </w:rPr>
      </w:pPr>
      <w:r w:rsidRPr="00172084">
        <w:rPr>
          <w:rFonts w:ascii="Helvetica Neue" w:hAnsi="Helvetica Neue"/>
          <w:b/>
          <w:u w:val="single"/>
        </w:rPr>
        <w:t>Amazon S3</w:t>
      </w:r>
      <w:r w:rsidRPr="00250857">
        <w:rPr>
          <w:rFonts w:ascii="Helvetica Neue" w:hAnsi="Helvetica Neue"/>
        </w:rPr>
        <w:t xml:space="preserve"> provides access to reliable, fast, and inexpensive data storage infrastructure. It is designed to make web-scale computing easy by enabling you to store and retrieve any amount of data, at any time, from within Amazon EC2 or anywhere on the web. Amazon S3 stores data objects redundantly on multiple devices across multiple facilities and allows concurrent read or write access to these data objects by many separate clients or application threads. You can use the redundant data stored in Amazon S3 to recover quickly and reliably from instance or application failures.</w:t>
      </w:r>
    </w:p>
    <w:p w14:paraId="1C38BC00" w14:textId="5CFE0A39" w:rsidR="00A473A8" w:rsidRDefault="00A473A8" w:rsidP="005B399A">
      <w:pPr>
        <w:rPr>
          <w:rFonts w:ascii="Helvetica Neue" w:hAnsi="Helvetica Neue"/>
        </w:rPr>
      </w:pPr>
      <w:r w:rsidRPr="00250857">
        <w:rPr>
          <w:rFonts w:ascii="Helvetica Neue" w:hAnsi="Helvetica Neue"/>
        </w:rPr>
        <w:t>There are tradeoffs between performance and durability of the information between the different</w:t>
      </w:r>
      <w:ins w:id="137" w:author="Ajay Singh" w:date="2015-10-13T20:13:00Z">
        <w:r w:rsidR="001F387F">
          <w:rPr>
            <w:rFonts w:ascii="Helvetica Neue" w:hAnsi="Helvetica Neue"/>
          </w:rPr>
          <w:t xml:space="preserve"> storage</w:t>
        </w:r>
      </w:ins>
      <w:r w:rsidRPr="00250857">
        <w:rPr>
          <w:rFonts w:ascii="Helvetica Neue" w:hAnsi="Helvetica Neue"/>
        </w:rPr>
        <w:t xml:space="preserve"> types.  A key consideration</w:t>
      </w:r>
      <w:ins w:id="138" w:author="Ajay Singh" w:date="2015-10-13T20:13:00Z">
        <w:r w:rsidR="001F387F">
          <w:rPr>
            <w:rFonts w:ascii="Helvetica Neue" w:hAnsi="Helvetica Neue"/>
          </w:rPr>
          <w:t xml:space="preserve"> for Big Data applications</w:t>
        </w:r>
      </w:ins>
      <w:r w:rsidRPr="00250857">
        <w:rPr>
          <w:rFonts w:ascii="Helvetica Neue" w:hAnsi="Helvetica Neue"/>
        </w:rPr>
        <w:t xml:space="preserve"> is “data locality”.  At scale, data movement comes with latency</w:t>
      </w:r>
      <w:ins w:id="139" w:author="Ajay Singh" w:date="2015-10-13T20:14:00Z">
        <w:r w:rsidR="001F387F">
          <w:rPr>
            <w:rFonts w:ascii="Helvetica Neue" w:hAnsi="Helvetica Neue"/>
          </w:rPr>
          <w:t xml:space="preserve"> and should be factored into the overall architecture.</w:t>
        </w:r>
      </w:ins>
      <w:del w:id="140" w:author="Ajay Singh" w:date="2015-10-13T20:14:00Z">
        <w:r w:rsidRPr="00250857" w:rsidDel="001F387F">
          <w:rPr>
            <w:rFonts w:ascii="Helvetica Neue" w:hAnsi="Helvetica Neue"/>
          </w:rPr>
          <w:delText>.  So while network attached storage offers flexibility and scale, they</w:delText>
        </w:r>
        <w:r w:rsidR="00B82F33" w:rsidRPr="00250857" w:rsidDel="001F387F">
          <w:rPr>
            <w:rFonts w:ascii="Helvetica Neue" w:hAnsi="Helvetica Neue"/>
          </w:rPr>
          <w:delText xml:space="preserve"> offer limited</w:delText>
        </w:r>
        <w:r w:rsidR="004163E4" w:rsidRPr="00250857" w:rsidDel="001F387F">
          <w:rPr>
            <w:rFonts w:ascii="Helvetica Neue" w:hAnsi="Helvetica Neue"/>
          </w:rPr>
          <w:delText xml:space="preserve"> IO bandwidth.</w:delText>
        </w:r>
      </w:del>
    </w:p>
    <w:p w14:paraId="7EFDDF55" w14:textId="77777777" w:rsidR="005C76D6" w:rsidRPr="00250857" w:rsidRDefault="005C76D6" w:rsidP="005B399A">
      <w:pPr>
        <w:rPr>
          <w:rFonts w:ascii="Helvetica Neue" w:hAnsi="Helvetica Neue"/>
        </w:rPr>
      </w:pPr>
    </w:p>
    <w:p w14:paraId="42008D6B" w14:textId="7604CCC2" w:rsidR="005B399A" w:rsidRPr="00250857" w:rsidRDefault="00A473A8" w:rsidP="00A473A8">
      <w:pPr>
        <w:pStyle w:val="Heading1"/>
      </w:pPr>
      <w:bookmarkStart w:id="141" w:name="_Toc307664123"/>
      <w:r w:rsidRPr="00250857">
        <w:t>Reference Architecture</w:t>
      </w:r>
      <w:bookmarkEnd w:id="141"/>
    </w:p>
    <w:p w14:paraId="0068F935" w14:textId="7362E3E2" w:rsidR="00144BF7" w:rsidRPr="00250857" w:rsidRDefault="00144BF7" w:rsidP="00144BF7">
      <w:pPr>
        <w:pStyle w:val="Heading2"/>
      </w:pPr>
      <w:bookmarkStart w:id="142" w:name="_Toc307664124"/>
      <w:r w:rsidRPr="00250857">
        <w:t>Deployment Patterns</w:t>
      </w:r>
      <w:bookmarkEnd w:id="142"/>
    </w:p>
    <w:p w14:paraId="0AC2C863" w14:textId="17D6FD1D" w:rsidR="00B7200D" w:rsidRPr="00250857" w:rsidRDefault="00B7200D" w:rsidP="00B7200D">
      <w:pPr>
        <w:rPr>
          <w:rFonts w:ascii="Helvetica Neue" w:hAnsi="Helvetica Neue"/>
        </w:rPr>
      </w:pPr>
      <w:r w:rsidRPr="00250857">
        <w:rPr>
          <w:rFonts w:ascii="Helvetica Neue" w:hAnsi="Helvetica Neue"/>
        </w:rPr>
        <w:t>HDP on AWS follow</w:t>
      </w:r>
      <w:r w:rsidR="004163E4" w:rsidRPr="00250857">
        <w:rPr>
          <w:rFonts w:ascii="Helvetica Neue" w:hAnsi="Helvetica Neue"/>
        </w:rPr>
        <w:t>s</w:t>
      </w:r>
      <w:r w:rsidRPr="00250857">
        <w:rPr>
          <w:rFonts w:ascii="Helvetica Neue" w:hAnsi="Helvetica Neue"/>
        </w:rPr>
        <w:t xml:space="preserve"> </w:t>
      </w:r>
      <w:r w:rsidR="00A8165D" w:rsidRPr="00250857">
        <w:rPr>
          <w:rFonts w:ascii="Helvetica Neue" w:hAnsi="Helvetica Neue"/>
        </w:rPr>
        <w:t>tw</w:t>
      </w:r>
      <w:r w:rsidR="004163E4" w:rsidRPr="00250857">
        <w:rPr>
          <w:rFonts w:ascii="Helvetica Neue" w:hAnsi="Helvetica Neue"/>
        </w:rPr>
        <w:t xml:space="preserve">o typical deployment </w:t>
      </w:r>
      <w:r w:rsidR="00014967" w:rsidRPr="00250857">
        <w:rPr>
          <w:rFonts w:ascii="Helvetica Neue" w:hAnsi="Helvetica Neue"/>
        </w:rPr>
        <w:t>patterns</w:t>
      </w:r>
      <w:r w:rsidR="004163E4" w:rsidRPr="00250857">
        <w:rPr>
          <w:rFonts w:ascii="Helvetica Neue" w:hAnsi="Helvetica Neue"/>
        </w:rPr>
        <w:t>:</w:t>
      </w:r>
    </w:p>
    <w:p w14:paraId="3CC35B89" w14:textId="04F85C6F" w:rsidR="00A8165D" w:rsidRPr="00250857" w:rsidRDefault="00014967">
      <w:pPr>
        <w:pStyle w:val="ListParagraph"/>
        <w:numPr>
          <w:ilvl w:val="0"/>
          <w:numId w:val="10"/>
        </w:numPr>
        <w:rPr>
          <w:rFonts w:ascii="Helvetica Neue" w:hAnsi="Helvetica Neue"/>
        </w:rPr>
        <w:pPrChange w:id="143" w:author="Rahul Bhartia" w:date="2015-09-22T00:36:00Z">
          <w:pPr>
            <w:pStyle w:val="ListParagraph"/>
            <w:numPr>
              <w:numId w:val="23"/>
            </w:numPr>
            <w:tabs>
              <w:tab w:val="num" w:pos="360"/>
              <w:tab w:val="num" w:pos="720"/>
            </w:tabs>
            <w:ind w:hanging="720"/>
          </w:pPr>
        </w:pPrChange>
      </w:pPr>
      <w:r w:rsidRPr="00250857">
        <w:rPr>
          <w:rFonts w:ascii="Helvetica Neue" w:hAnsi="Helvetica Neue"/>
        </w:rPr>
        <w:t>Permanent / Long-lived cluster</w:t>
      </w:r>
    </w:p>
    <w:p w14:paraId="3E1A8E00" w14:textId="36ED60AE" w:rsidR="00B7200D" w:rsidRPr="00250857" w:rsidRDefault="00014967">
      <w:pPr>
        <w:pStyle w:val="ListParagraph"/>
        <w:numPr>
          <w:ilvl w:val="0"/>
          <w:numId w:val="10"/>
        </w:numPr>
        <w:rPr>
          <w:rFonts w:ascii="Helvetica Neue" w:hAnsi="Helvetica Neue"/>
        </w:rPr>
        <w:pPrChange w:id="144" w:author="Rahul Bhartia" w:date="2015-09-22T00:36:00Z">
          <w:pPr>
            <w:pStyle w:val="ListParagraph"/>
            <w:numPr>
              <w:numId w:val="23"/>
            </w:numPr>
            <w:tabs>
              <w:tab w:val="num" w:pos="360"/>
              <w:tab w:val="num" w:pos="720"/>
            </w:tabs>
            <w:ind w:hanging="720"/>
          </w:pPr>
        </w:pPrChange>
      </w:pPr>
      <w:r w:rsidRPr="00250857">
        <w:rPr>
          <w:rFonts w:ascii="Helvetica Neue" w:hAnsi="Helvetica Neue"/>
        </w:rPr>
        <w:t>Ephemeral / Short lived cluster</w:t>
      </w:r>
    </w:p>
    <w:p w14:paraId="4492DE09" w14:textId="4BA2BE5D" w:rsidR="004163E4" w:rsidRPr="00250857" w:rsidRDefault="004163E4" w:rsidP="004163E4">
      <w:pPr>
        <w:rPr>
          <w:rFonts w:ascii="Helvetica Neue" w:hAnsi="Helvetica Neue"/>
        </w:rPr>
      </w:pPr>
      <w:r w:rsidRPr="00250857">
        <w:rPr>
          <w:rFonts w:ascii="Helvetica Neue" w:hAnsi="Helvetica Neue"/>
        </w:rPr>
        <w:t>Of the two, Permanent cluster is the preferred deployment choice for Hortonworks customers and is the focus of this reference architecture.</w:t>
      </w:r>
    </w:p>
    <w:p w14:paraId="61D2FD8D" w14:textId="57751051" w:rsidR="00A8165D" w:rsidRPr="00250857" w:rsidRDefault="00A8165D" w:rsidP="004163E4">
      <w:pPr>
        <w:pStyle w:val="Heading2"/>
      </w:pPr>
      <w:bookmarkStart w:id="145" w:name="_Toc307664125"/>
      <w:r w:rsidRPr="00250857">
        <w:t>Permanent Clusters</w:t>
      </w:r>
      <w:bookmarkEnd w:id="145"/>
    </w:p>
    <w:p w14:paraId="6B2474A4" w14:textId="0CC2B5B7" w:rsidR="00EB1768" w:rsidRPr="00250857" w:rsidRDefault="00A8165D" w:rsidP="00A8165D">
      <w:pPr>
        <w:rPr>
          <w:rFonts w:ascii="Helvetica Neue" w:hAnsi="Helvetica Neue"/>
        </w:rPr>
      </w:pPr>
      <w:r w:rsidRPr="00250857">
        <w:rPr>
          <w:rFonts w:ascii="Helvetica Neue" w:hAnsi="Helvetica Neue"/>
        </w:rPr>
        <w:lastRenderedPageBreak/>
        <w:t xml:space="preserve">Permanent clusters are available 24x7 and typically run a mix of batch, interactive and real time workloads.  </w:t>
      </w:r>
      <w:r w:rsidR="005466D7" w:rsidRPr="00250857">
        <w:rPr>
          <w:rFonts w:ascii="Helvetica Neue" w:hAnsi="Helvetica Neue"/>
        </w:rPr>
        <w:t xml:space="preserve">Permanent clusters are recommended for organizations establishing Enterprise Data Lake with strict SLA and availability requirements. The physical </w:t>
      </w:r>
      <w:r w:rsidR="00B150AB" w:rsidRPr="00250857">
        <w:rPr>
          <w:rFonts w:ascii="Helvetica Neue" w:hAnsi="Helvetica Neue"/>
        </w:rPr>
        <w:t xml:space="preserve">topology of permanent clusters </w:t>
      </w:r>
      <w:ins w:id="146" w:author="Rahul Bhartia" w:date="2015-09-21T20:54:00Z">
        <w:r w:rsidR="009D4C19">
          <w:rPr>
            <w:rFonts w:ascii="Helvetica Neue" w:hAnsi="Helvetica Neue"/>
          </w:rPr>
          <w:t xml:space="preserve">can </w:t>
        </w:r>
      </w:ins>
      <w:r w:rsidR="00B150AB" w:rsidRPr="00250857">
        <w:rPr>
          <w:rFonts w:ascii="Helvetica Neue" w:hAnsi="Helvetica Neue"/>
        </w:rPr>
        <w:t>follow</w:t>
      </w:r>
      <w:r w:rsidR="005466D7" w:rsidRPr="00250857">
        <w:rPr>
          <w:rFonts w:ascii="Helvetica Neue" w:hAnsi="Helvetica Neue"/>
        </w:rPr>
        <w:t xml:space="preserve"> a mix of </w:t>
      </w:r>
      <w:r w:rsidR="00EB1768" w:rsidRPr="00250857">
        <w:rPr>
          <w:rFonts w:ascii="Helvetica Neue" w:hAnsi="Helvetica Neue"/>
        </w:rPr>
        <w:t>“</w:t>
      </w:r>
      <w:ins w:id="147" w:author="Rahul Bhartia" w:date="2015-09-21T21:35:00Z">
        <w:r w:rsidR="00FB3C98">
          <w:rPr>
            <w:rFonts w:ascii="Helvetica Neue" w:hAnsi="Helvetica Neue"/>
          </w:rPr>
          <w:t>Core</w:t>
        </w:r>
      </w:ins>
      <w:r w:rsidR="00EB1768" w:rsidRPr="00250857">
        <w:rPr>
          <w:rFonts w:ascii="Helvetica Neue" w:hAnsi="Helvetica Neue"/>
        </w:rPr>
        <w:t>”</w:t>
      </w:r>
      <w:r w:rsidR="005466D7" w:rsidRPr="00250857">
        <w:rPr>
          <w:rFonts w:ascii="Helvetica Neue" w:hAnsi="Helvetica Neue"/>
        </w:rPr>
        <w:t xml:space="preserve"> </w:t>
      </w:r>
      <w:r w:rsidR="00BC1E0F" w:rsidRPr="00250857">
        <w:rPr>
          <w:rFonts w:ascii="Helvetica Neue" w:hAnsi="Helvetica Neue"/>
        </w:rPr>
        <w:t>and</w:t>
      </w:r>
      <w:r w:rsidR="00B150AB" w:rsidRPr="00250857">
        <w:rPr>
          <w:rFonts w:ascii="Helvetica Neue" w:hAnsi="Helvetica Neue"/>
        </w:rPr>
        <w:t xml:space="preserve"> </w:t>
      </w:r>
      <w:r w:rsidR="00FA79AD" w:rsidRPr="00250857">
        <w:rPr>
          <w:rFonts w:ascii="Helvetica Neue" w:hAnsi="Helvetica Neue"/>
        </w:rPr>
        <w:t>“</w:t>
      </w:r>
      <w:ins w:id="148" w:author="Rahul Bhartia" w:date="2015-09-21T21:39:00Z">
        <w:r w:rsidR="00FB3C98">
          <w:rPr>
            <w:rFonts w:ascii="Helvetica Neue" w:hAnsi="Helvetica Neue"/>
          </w:rPr>
          <w:t>Floating</w:t>
        </w:r>
      </w:ins>
      <w:r w:rsidR="00FA79AD" w:rsidRPr="00250857">
        <w:rPr>
          <w:rFonts w:ascii="Helvetica Neue" w:hAnsi="Helvetica Neue"/>
        </w:rPr>
        <w:t>”</w:t>
      </w:r>
      <w:r w:rsidR="00B150AB" w:rsidRPr="00250857">
        <w:rPr>
          <w:rFonts w:ascii="Helvetica Neue" w:hAnsi="Helvetica Neue"/>
        </w:rPr>
        <w:t xml:space="preserve"> instances</w:t>
      </w:r>
      <w:ins w:id="149" w:author="Rahul Bhartia" w:date="2015-09-21T20:54:00Z">
        <w:r w:rsidR="009D4C19">
          <w:rPr>
            <w:rFonts w:ascii="Helvetica Neue" w:hAnsi="Helvetica Neue"/>
          </w:rPr>
          <w:t>, as illustrated below</w:t>
        </w:r>
      </w:ins>
      <w:r w:rsidR="00B150AB" w:rsidRPr="00250857">
        <w:rPr>
          <w:rFonts w:ascii="Helvetica Neue" w:hAnsi="Helvetica Neue"/>
        </w:rPr>
        <w:t xml:space="preserve">. </w:t>
      </w:r>
    </w:p>
    <w:p w14:paraId="0F302A2D" w14:textId="72966C92" w:rsidR="00EB1768" w:rsidRPr="00250857" w:rsidRDefault="006F5CCD"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658237" behindDoc="0" locked="0" layoutInCell="1" allowOverlap="1" wp14:anchorId="1AC1ACF9" wp14:editId="22F1069F">
                <wp:simplePos x="0" y="0"/>
                <wp:positionH relativeFrom="column">
                  <wp:posOffset>457200</wp:posOffset>
                </wp:positionH>
                <wp:positionV relativeFrom="paragraph">
                  <wp:posOffset>208915</wp:posOffset>
                </wp:positionV>
                <wp:extent cx="5257800" cy="1828800"/>
                <wp:effectExtent l="0" t="0" r="25400" b="25400"/>
                <wp:wrapThrough wrapText="bothSides">
                  <wp:wrapPolygon edited="0">
                    <wp:start x="522" y="0"/>
                    <wp:lineTo x="0" y="1500"/>
                    <wp:lineTo x="0" y="20100"/>
                    <wp:lineTo x="522" y="21600"/>
                    <wp:lineTo x="21078" y="21600"/>
                    <wp:lineTo x="21600" y="20100"/>
                    <wp:lineTo x="21600" y="1500"/>
                    <wp:lineTo x="21078" y="0"/>
                    <wp:lineTo x="522" y="0"/>
                  </wp:wrapPolygon>
                </wp:wrapThrough>
                <wp:docPr id="1" name="Rounded Rectangle 1"/>
                <wp:cNvGraphicFramePr/>
                <a:graphic xmlns:a="http://schemas.openxmlformats.org/drawingml/2006/main">
                  <a:graphicData uri="http://schemas.microsoft.com/office/word/2010/wordprocessingShape">
                    <wps:wsp>
                      <wps:cNvSpPr/>
                      <wps:spPr>
                        <a:xfrm>
                          <a:off x="0" y="0"/>
                          <a:ext cx="5257800" cy="182880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1C359964" w14:textId="2A2EEDEC" w:rsidR="00E473D2" w:rsidRDefault="00E473D2" w:rsidP="002709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8" style="position:absolute;margin-left:36pt;margin-top:16.45pt;width:414pt;height:2in;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" fillcolor="#70ad47 [3209]" strokecolor="white [3201]" strokeweight="1.5pt">
                <v:stroke joinstyle="miter"/>
                <v:textbox>
                  <w:txbxContent>
                    <w:p w14:paraId="1C359964" w14:textId="2A2EEDEC" w:rsidR="00E473D2" w:rsidRDefault="00E473D2" w:rsidP="002709E4"/>
                  </w:txbxContent>
                </v:textbox>
                <w10:wrap type="through"/>
              </v:roundrect>
            </w:pict>
          </mc:Fallback>
        </mc:AlternateContent>
      </w:r>
      <w:r w:rsidR="002709E4" w:rsidRPr="00250857">
        <w:rPr>
          <w:rFonts w:ascii="Helvetica Neue" w:hAnsi="Helvetica Neue"/>
          <w:noProof/>
        </w:rPr>
        <mc:AlternateContent>
          <mc:Choice Requires="wps">
            <w:drawing>
              <wp:anchor distT="0" distB="0" distL="114300" distR="114300" simplePos="0" relativeHeight="251671552" behindDoc="0" locked="0" layoutInCell="1" allowOverlap="1" wp14:anchorId="27E85502" wp14:editId="6E06BC28">
                <wp:simplePos x="0" y="0"/>
                <wp:positionH relativeFrom="column">
                  <wp:posOffset>800100</wp:posOffset>
                </wp:positionH>
                <wp:positionV relativeFrom="paragraph">
                  <wp:posOffset>208915</wp:posOffset>
                </wp:positionV>
                <wp:extent cx="948055"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4805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82A41" w14:textId="21AF0858" w:rsidR="00E473D2" w:rsidRPr="004F1345" w:rsidRDefault="00E473D2">
                            <w:pPr>
                              <w:rPr>
                                <w:color w:val="FFFFFF" w:themeColor="background1"/>
                                <w:sz w:val="18"/>
                              </w:rPr>
                            </w:pPr>
                            <w:ins w:id="150" w:author="Rahul Bhartia" w:date="2015-09-21T21:49:00Z">
                              <w:r>
                                <w:rPr>
                                  <w:color w:val="FFFFFF" w:themeColor="background1"/>
                                  <w:sz w:val="18"/>
                                </w:rPr>
                                <w:t>Availability Zone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margin-left:63pt;margin-top:16.45pt;width:74.65pt;height:18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" filled="f" stroked="f">
                <v:textbox>
                  <w:txbxContent>
                    <w:p w14:paraId="1A282A41" w14:textId="21AF0858" w:rsidR="00E473D2" w:rsidRPr="004F1345" w:rsidRDefault="00E473D2">
                      <w:pPr>
                        <w:rPr>
                          <w:color w:val="FFFFFF" w:themeColor="background1"/>
                          <w:sz w:val="18"/>
                        </w:rPr>
                      </w:pPr>
                      <w:ins w:id="69" w:author="Rahul Bhartia" w:date="2015-09-21T21:49:00Z">
                        <w:r>
                          <w:rPr>
                            <w:color w:val="FFFFFF" w:themeColor="background1"/>
                            <w:sz w:val="18"/>
                          </w:rPr>
                          <w:t>Availability Zone</w:t>
                        </w:r>
                      </w:ins>
                    </w:p>
                  </w:txbxContent>
                </v:textbox>
                <w10:wrap type="square"/>
              </v:shape>
            </w:pict>
          </mc:Fallback>
        </mc:AlternateContent>
      </w:r>
    </w:p>
    <w:p w14:paraId="45CEA73C" w14:textId="4F641618" w:rsidR="00EB1768" w:rsidRPr="00250857" w:rsidRDefault="00FA79AD"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692032" behindDoc="0" locked="0" layoutInCell="1" allowOverlap="1" wp14:anchorId="2CB5AF2F" wp14:editId="142E763B">
                <wp:simplePos x="0" y="0"/>
                <wp:positionH relativeFrom="column">
                  <wp:posOffset>888365</wp:posOffset>
                </wp:positionH>
                <wp:positionV relativeFrom="paragraph">
                  <wp:posOffset>229870</wp:posOffset>
                </wp:positionV>
                <wp:extent cx="1002030" cy="228600"/>
                <wp:effectExtent l="0" t="0" r="0" b="0"/>
                <wp:wrapSquare wrapText="bothSides"/>
                <wp:docPr id="454" name="Text Box 454"/>
                <wp:cNvGraphicFramePr/>
                <a:graphic xmlns:a="http://schemas.openxmlformats.org/drawingml/2006/main">
                  <a:graphicData uri="http://schemas.microsoft.com/office/word/2010/wordprocessingShape">
                    <wps:wsp>
                      <wps:cNvSpPr txBox="1"/>
                      <wps:spPr>
                        <a:xfrm>
                          <a:off x="0" y="0"/>
                          <a:ext cx="100203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77C895" w14:textId="6836DD08" w:rsidR="00E473D2" w:rsidRPr="004F1345" w:rsidRDefault="00E473D2" w:rsidP="006F5CCD">
                            <w:pPr>
                              <w:rPr>
                                <w:color w:val="FFFFFF" w:themeColor="background1"/>
                                <w:sz w:val="18"/>
                              </w:rPr>
                            </w:pPr>
                            <w:r>
                              <w:rPr>
                                <w:color w:val="FFFFFF" w:themeColor="background1"/>
                                <w:sz w:val="18"/>
                              </w:rPr>
                              <w:t xml:space="preserve"> </w:t>
                            </w:r>
                            <w:ins w:id="151" w:author="Rahul Bhartia" w:date="2015-09-21T21:39:00Z">
                              <w:r>
                                <w:rPr>
                                  <w:color w:val="FFFFFF" w:themeColor="background1"/>
                                  <w:sz w:val="18"/>
                                </w:rPr>
                                <w:t>Floating</w:t>
                              </w:r>
                              <w:r w:rsidRPr="004F1345">
                                <w:rPr>
                                  <w:color w:val="FFFFFF" w:themeColor="background1"/>
                                  <w:sz w:val="18"/>
                                </w:rPr>
                                <w:t xml:space="preserve"> </w:t>
                              </w:r>
                            </w:ins>
                            <w:r w:rsidRPr="004F1345">
                              <w:rPr>
                                <w:color w:val="FFFFFF" w:themeColor="background1"/>
                                <w:sz w:val="18"/>
                              </w:rPr>
                              <w:t>Capacity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4" o:spid="_x0000_s1030" type="#_x0000_t202" style="position:absolute;margin-left:69.95pt;margin-top:18.1pt;width:78.9pt;height:18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" filled="f" stroked="f">
                <v:textbox>
                  <w:txbxContent>
                    <w:p w14:paraId="2377C895" w14:textId="6836DD08" w:rsidR="00E473D2" w:rsidRPr="004F1345" w:rsidRDefault="00E473D2" w:rsidP="006F5CCD">
                      <w:pPr>
                        <w:rPr>
                          <w:color w:val="FFFFFF" w:themeColor="background1"/>
                          <w:sz w:val="18"/>
                        </w:rPr>
                      </w:pPr>
                      <w:r>
                        <w:rPr>
                          <w:color w:val="FFFFFF" w:themeColor="background1"/>
                          <w:sz w:val="18"/>
                        </w:rPr>
                        <w:t xml:space="preserve"> </w:t>
                      </w:r>
                      <w:ins w:id="71" w:author="Rahul Bhartia" w:date="2015-09-21T21:39:00Z">
                        <w:r>
                          <w:rPr>
                            <w:color w:val="FFFFFF" w:themeColor="background1"/>
                            <w:sz w:val="18"/>
                          </w:rPr>
                          <w:t>Floating</w:t>
                        </w:r>
                        <w:r w:rsidRPr="004F1345">
                          <w:rPr>
                            <w:color w:val="FFFFFF" w:themeColor="background1"/>
                            <w:sz w:val="18"/>
                          </w:rPr>
                          <w:t xml:space="preserve"> </w:t>
                        </w:r>
                      </w:ins>
                      <w:r w:rsidRPr="004F1345">
                        <w:rPr>
                          <w:color w:val="FFFFFF" w:themeColor="background1"/>
                          <w:sz w:val="18"/>
                        </w:rPr>
                        <w:t>Capacity</w:t>
                      </w:r>
                    </w:p>
                  </w:txbxContent>
                </v:textbox>
                <w10:wrap type="square"/>
              </v:shape>
            </w:pict>
          </mc:Fallback>
        </mc:AlternateContent>
      </w:r>
      <w:r w:rsidR="006F5CCD" w:rsidRPr="00250857">
        <w:rPr>
          <w:rFonts w:ascii="Helvetica Neue" w:hAnsi="Helvetica Neue"/>
          <w:noProof/>
        </w:rPr>
        <mc:AlternateContent>
          <mc:Choice Requires="wps">
            <w:drawing>
              <wp:anchor distT="0" distB="0" distL="114300" distR="114300" simplePos="0" relativeHeight="251672576" behindDoc="0" locked="0" layoutInCell="1" allowOverlap="1" wp14:anchorId="61CB0478" wp14:editId="375A8BA6">
                <wp:simplePos x="0" y="0"/>
                <wp:positionH relativeFrom="column">
                  <wp:posOffset>685800</wp:posOffset>
                </wp:positionH>
                <wp:positionV relativeFrom="paragraph">
                  <wp:posOffset>168910</wp:posOffset>
                </wp:positionV>
                <wp:extent cx="4800600" cy="1485900"/>
                <wp:effectExtent l="0" t="0" r="25400" b="38100"/>
                <wp:wrapThrough wrapText="bothSides">
                  <wp:wrapPolygon edited="0">
                    <wp:start x="0" y="0"/>
                    <wp:lineTo x="0" y="21785"/>
                    <wp:lineTo x="21600" y="21785"/>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800600" cy="1485900"/>
                        </a:xfrm>
                        <a:prstGeom prst="rect">
                          <a:avLst/>
                        </a:prstGeom>
                        <a:noFill/>
                        <a:ln>
                          <a:solidFill>
                            <a:schemeClr val="tx1"/>
                          </a:solidFill>
                          <a:prstDash val="sys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pt;margin-top:13.3pt;width:378pt;height:1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" filled="f" strokecolor="black [3213]" strokeweight=".5pt">
                <v:stroke dashstyle="3 1"/>
                <w10:wrap type="through"/>
              </v:rect>
            </w:pict>
          </mc:Fallback>
        </mc:AlternateContent>
      </w:r>
    </w:p>
    <w:p w14:paraId="23F28D0E" w14:textId="7CDB0DD5" w:rsidR="00EB1768" w:rsidRPr="00250857" w:rsidRDefault="00CA1938"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683840" behindDoc="0" locked="0" layoutInCell="1" allowOverlap="1" wp14:anchorId="1B64D01E" wp14:editId="19D58F54">
                <wp:simplePos x="0" y="0"/>
                <wp:positionH relativeFrom="column">
                  <wp:posOffset>3314700</wp:posOffset>
                </wp:positionH>
                <wp:positionV relativeFrom="paragraph">
                  <wp:posOffset>156210</wp:posOffset>
                </wp:positionV>
                <wp:extent cx="800100" cy="228600"/>
                <wp:effectExtent l="0" t="0" r="38100" b="25400"/>
                <wp:wrapThrough wrapText="bothSides">
                  <wp:wrapPolygon edited="0">
                    <wp:start x="0" y="0"/>
                    <wp:lineTo x="0" y="21600"/>
                    <wp:lineTo x="21943" y="21600"/>
                    <wp:lineTo x="21943" y="0"/>
                    <wp:lineTo x="0" y="0"/>
                  </wp:wrapPolygon>
                </wp:wrapThrough>
                <wp:docPr id="449" name="Rectangle 449"/>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64CF72" w14:textId="77777777" w:rsidR="00E473D2" w:rsidRPr="006F5CCD" w:rsidRDefault="00E473D2" w:rsidP="006F5CCD">
                            <w:pPr>
                              <w:jc w:val="center"/>
                              <w:rPr>
                                <w:sz w:val="16"/>
                              </w:rPr>
                            </w:pPr>
                            <w:r w:rsidRPr="006F5CCD">
                              <w:rPr>
                                <w:sz w:val="16"/>
                              </w:rPr>
                              <w:t>C</w:t>
                            </w:r>
                            <w:r>
                              <w:rPr>
                                <w:sz w:val="16"/>
                              </w:rPr>
                              <w:t>ompute</w:t>
                            </w:r>
                          </w:p>
                          <w:p w14:paraId="6FC4F012" w14:textId="77777777" w:rsidR="00E473D2" w:rsidRDefault="00E473D2" w:rsidP="006F5C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9" o:spid="_x0000_s1031" style="position:absolute;margin-left:261pt;margin-top:12.3pt;width:63pt;height:1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" fillcolor="#101010 [326]" strokecolor="#a5a5a5 [3206]" strokeweight=".5pt">
                <v:fill color2="#070707 [166]" rotate="t" colors="0 #d2d2d2;.5 #c8c8c8;1 silver" focus="100%" type="gradient">
                  <o:fill v:ext="view" type="gradientUnscaled"/>
                </v:fill>
                <v:textbox>
                  <w:txbxContent>
                    <w:p w14:paraId="7764CF72" w14:textId="77777777" w:rsidR="00E473D2" w:rsidRPr="006F5CCD" w:rsidRDefault="00E473D2" w:rsidP="006F5CCD">
                      <w:pPr>
                        <w:jc w:val="center"/>
                        <w:rPr>
                          <w:sz w:val="16"/>
                        </w:rPr>
                      </w:pPr>
                      <w:r w:rsidRPr="006F5CCD">
                        <w:rPr>
                          <w:sz w:val="16"/>
                        </w:rPr>
                        <w:t>C</w:t>
                      </w:r>
                      <w:r>
                        <w:rPr>
                          <w:sz w:val="16"/>
                        </w:rPr>
                        <w:t>ompute</w:t>
                      </w:r>
                    </w:p>
                    <w:p w14:paraId="6FC4F012" w14:textId="77777777" w:rsidR="00E473D2" w:rsidRDefault="00E473D2" w:rsidP="006F5CCD">
                      <w:pPr>
                        <w:jc w:val="center"/>
                      </w:pPr>
                    </w:p>
                  </w:txbxContent>
                </v:textbox>
                <w10:wrap type="through"/>
              </v:rect>
            </w:pict>
          </mc:Fallback>
        </mc:AlternateContent>
      </w:r>
      <w:r w:rsidRPr="00250857">
        <w:rPr>
          <w:rFonts w:ascii="Helvetica Neue" w:hAnsi="Helvetica Neue"/>
          <w:noProof/>
        </w:rPr>
        <mc:AlternateContent>
          <mc:Choice Requires="wps">
            <w:drawing>
              <wp:anchor distT="0" distB="0" distL="114300" distR="114300" simplePos="0" relativeHeight="251681792" behindDoc="0" locked="0" layoutInCell="1" allowOverlap="1" wp14:anchorId="7DA716F9" wp14:editId="58B489ED">
                <wp:simplePos x="0" y="0"/>
                <wp:positionH relativeFrom="column">
                  <wp:posOffset>1828800</wp:posOffset>
                </wp:positionH>
                <wp:positionV relativeFrom="paragraph">
                  <wp:posOffset>156210</wp:posOffset>
                </wp:positionV>
                <wp:extent cx="800100" cy="228600"/>
                <wp:effectExtent l="0" t="0" r="38100" b="25400"/>
                <wp:wrapThrough wrapText="bothSides">
                  <wp:wrapPolygon edited="0">
                    <wp:start x="0" y="0"/>
                    <wp:lineTo x="0" y="21600"/>
                    <wp:lineTo x="21943" y="21600"/>
                    <wp:lineTo x="21943" y="0"/>
                    <wp:lineTo x="0" y="0"/>
                  </wp:wrapPolygon>
                </wp:wrapThrough>
                <wp:docPr id="448" name="Rectangle 448"/>
                <wp:cNvGraphicFramePr/>
                <a:graphic xmlns:a="http://schemas.openxmlformats.org/drawingml/2006/main">
                  <a:graphicData uri="http://schemas.microsoft.com/office/word/2010/wordprocessingShape">
                    <wps:wsp>
                      <wps:cNvSpPr/>
                      <wps:spPr>
                        <a:xfrm>
                          <a:off x="0" y="0"/>
                          <a:ext cx="800100"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C5A7556" w14:textId="7620FA60" w:rsidR="00E473D2" w:rsidRPr="006F5CCD" w:rsidRDefault="00E473D2" w:rsidP="006F5CCD">
                            <w:pPr>
                              <w:jc w:val="center"/>
                              <w:rPr>
                                <w:sz w:val="16"/>
                              </w:rPr>
                            </w:pPr>
                            <w:r w:rsidRPr="006F5CCD">
                              <w:rPr>
                                <w:sz w:val="16"/>
                              </w:rPr>
                              <w:t>C</w:t>
                            </w:r>
                            <w:r>
                              <w:rPr>
                                <w:sz w:val="16"/>
                              </w:rPr>
                              <w:t>ompute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8" o:spid="_x0000_s1032" style="position:absolute;margin-left:2in;margin-top:12.3pt;width:63pt;height: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" fillcolor="#101010 [326]" strokecolor="#a5a5a5 [3206]" strokeweight=".5pt">
                <v:fill color2="#070707 [166]" rotate="t" colors="0 #d2d2d2;.5 #c8c8c8;1 silver" focus="100%" type="gradient">
                  <o:fill v:ext="view" type="gradientUnscaled"/>
                </v:fill>
                <v:textbox>
                  <w:txbxContent>
                    <w:p w14:paraId="1C5A7556" w14:textId="7620FA60" w:rsidR="00E473D2" w:rsidRPr="006F5CCD" w:rsidRDefault="00E473D2" w:rsidP="006F5CCD">
                      <w:pPr>
                        <w:jc w:val="center"/>
                        <w:rPr>
                          <w:sz w:val="16"/>
                        </w:rPr>
                      </w:pPr>
                      <w:r w:rsidRPr="006F5CCD">
                        <w:rPr>
                          <w:sz w:val="16"/>
                        </w:rPr>
                        <w:t>C</w:t>
                      </w:r>
                      <w:r>
                        <w:rPr>
                          <w:sz w:val="16"/>
                        </w:rPr>
                        <w:t>ompute</w:t>
                      </w:r>
                    </w:p>
                  </w:txbxContent>
                </v:textbox>
                <w10:wrap type="through"/>
              </v:rect>
            </w:pict>
          </mc:Fallback>
        </mc:AlternateContent>
      </w:r>
      <w:r w:rsidR="006F5CCD" w:rsidRPr="00250857">
        <w:rPr>
          <w:rFonts w:ascii="Helvetica Neue" w:hAnsi="Helvetica Neue"/>
          <w:noProof/>
        </w:rPr>
        <mc:AlternateContent>
          <mc:Choice Requires="wps">
            <w:drawing>
              <wp:anchor distT="0" distB="0" distL="114300" distR="114300" simplePos="0" relativeHeight="251659262" behindDoc="0" locked="0" layoutInCell="1" allowOverlap="1" wp14:anchorId="16B5852C" wp14:editId="7AAEAAA6">
                <wp:simplePos x="0" y="0"/>
                <wp:positionH relativeFrom="column">
                  <wp:posOffset>914400</wp:posOffset>
                </wp:positionH>
                <wp:positionV relativeFrom="paragraph">
                  <wp:posOffset>13970</wp:posOffset>
                </wp:positionV>
                <wp:extent cx="4229100" cy="457200"/>
                <wp:effectExtent l="0" t="0" r="38100" b="25400"/>
                <wp:wrapThrough wrapText="bothSides">
                  <wp:wrapPolygon edited="0">
                    <wp:start x="0" y="0"/>
                    <wp:lineTo x="0" y="21600"/>
                    <wp:lineTo x="21665" y="21600"/>
                    <wp:lineTo x="21665" y="0"/>
                    <wp:lineTo x="0" y="0"/>
                  </wp:wrapPolygon>
                </wp:wrapThrough>
                <wp:docPr id="453" name="Rectangle 453"/>
                <wp:cNvGraphicFramePr/>
                <a:graphic xmlns:a="http://schemas.openxmlformats.org/drawingml/2006/main">
                  <a:graphicData uri="http://schemas.microsoft.com/office/word/2010/wordprocessingShape">
                    <wps:wsp>
                      <wps:cNvSpPr/>
                      <wps:spPr>
                        <a:xfrm>
                          <a:off x="0" y="0"/>
                          <a:ext cx="4229100" cy="4572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3" o:spid="_x0000_s1026" style="position:absolute;margin-left:1in;margin-top:1.1pt;width:333pt;height:36pt;z-index:2516592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" filled="f" strokecolor="black [3213]" strokeweight=".5pt">
                <w10:wrap type="through"/>
              </v:rect>
            </w:pict>
          </mc:Fallback>
        </mc:AlternateContent>
      </w:r>
    </w:p>
    <w:p w14:paraId="1C5A19DC" w14:textId="63322B8F" w:rsidR="00EB1768" w:rsidRPr="00250857" w:rsidRDefault="00FB3C98"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693056" behindDoc="0" locked="0" layoutInCell="1" allowOverlap="1" wp14:anchorId="44244E5C" wp14:editId="105C8D43">
                <wp:simplePos x="0" y="0"/>
                <wp:positionH relativeFrom="column">
                  <wp:posOffset>5200650</wp:posOffset>
                </wp:positionH>
                <wp:positionV relativeFrom="paragraph">
                  <wp:posOffset>168275</wp:posOffset>
                </wp:positionV>
                <wp:extent cx="1257300" cy="228600"/>
                <wp:effectExtent l="6350" t="0" r="0" b="0"/>
                <wp:wrapSquare wrapText="bothSides"/>
                <wp:docPr id="456" name="Text Box 456"/>
                <wp:cNvGraphicFramePr/>
                <a:graphic xmlns:a="http://schemas.openxmlformats.org/drawingml/2006/main">
                  <a:graphicData uri="http://schemas.microsoft.com/office/word/2010/wordprocessingShape">
                    <wps:wsp>
                      <wps:cNvSpPr txBox="1"/>
                      <wps:spPr>
                        <a:xfrm rot="16200000">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1C720" w14:textId="0F78D80C" w:rsidR="00E473D2" w:rsidRPr="00B150AB" w:rsidRDefault="00E473D2">
                            <w:pPr>
                              <w:rPr>
                                <w:b/>
                              </w:rPr>
                            </w:pPr>
                            <w:r>
                              <w:rPr>
                                <w:b/>
                              </w:rPr>
                              <w:t>Permanent</w:t>
                            </w:r>
                            <w:r w:rsidRPr="00B150AB">
                              <w:rPr>
                                <w:b/>
                              </w:rPr>
                              <w:t xml:space="preserv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6" o:spid="_x0000_s1033" type="#_x0000_t202" style="position:absolute;margin-left:409.5pt;margin-top:13.25pt;width:99pt;height:18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" filled="f" stroked="f">
                <v:textbox>
                  <w:txbxContent>
                    <w:p w14:paraId="6621C720" w14:textId="0F78D80C" w:rsidR="00E473D2" w:rsidRPr="00B150AB" w:rsidRDefault="00E473D2">
                      <w:pPr>
                        <w:rPr>
                          <w:b/>
                        </w:rPr>
                      </w:pPr>
                      <w:r>
                        <w:rPr>
                          <w:b/>
                        </w:rPr>
                        <w:t>Permanent</w:t>
                      </w:r>
                      <w:r w:rsidRPr="00B150AB">
                        <w:rPr>
                          <w:b/>
                        </w:rPr>
                        <w:t xml:space="preserve"> Cluster</w:t>
                      </w:r>
                    </w:p>
                  </w:txbxContent>
                </v:textbox>
                <w10:wrap type="square"/>
              </v:shape>
            </w:pict>
          </mc:Fallback>
        </mc:AlternateContent>
      </w:r>
      <w:r w:rsidR="00FA79AD" w:rsidRPr="00250857">
        <w:rPr>
          <w:rFonts w:ascii="Helvetica Neue" w:hAnsi="Helvetica Neue"/>
          <w:noProof/>
        </w:rPr>
        <mc:AlternateContent>
          <mc:Choice Requires="wps">
            <w:drawing>
              <wp:anchor distT="0" distB="0" distL="114300" distR="114300" simplePos="0" relativeHeight="251687936" behindDoc="0" locked="0" layoutInCell="1" allowOverlap="1" wp14:anchorId="0650596B" wp14:editId="3AEFDE90">
                <wp:simplePos x="0" y="0"/>
                <wp:positionH relativeFrom="column">
                  <wp:posOffset>923290</wp:posOffset>
                </wp:positionH>
                <wp:positionV relativeFrom="paragraph">
                  <wp:posOffset>264160</wp:posOffset>
                </wp:positionV>
                <wp:extent cx="822325" cy="228600"/>
                <wp:effectExtent l="0" t="0" r="0" b="0"/>
                <wp:wrapSquare wrapText="bothSides"/>
                <wp:docPr id="452" name="Text Box 452"/>
                <wp:cNvGraphicFramePr/>
                <a:graphic xmlns:a="http://schemas.openxmlformats.org/drawingml/2006/main">
                  <a:graphicData uri="http://schemas.microsoft.com/office/word/2010/wordprocessingShape">
                    <wps:wsp>
                      <wps:cNvSpPr txBox="1"/>
                      <wps:spPr>
                        <a:xfrm>
                          <a:off x="0" y="0"/>
                          <a:ext cx="82232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2713E8" w14:textId="355394B5" w:rsidR="00E473D2" w:rsidRPr="004F1345" w:rsidRDefault="00E473D2" w:rsidP="006F5CCD">
                            <w:pPr>
                              <w:rPr>
                                <w:color w:val="FFFFFF" w:themeColor="background1"/>
                                <w:sz w:val="18"/>
                              </w:rPr>
                            </w:pPr>
                            <w:ins w:id="152" w:author="Rahul Bhartia" w:date="2015-09-21T21:36:00Z">
                              <w:r>
                                <w:rPr>
                                  <w:color w:val="FFFFFF" w:themeColor="background1"/>
                                  <w:sz w:val="18"/>
                                </w:rPr>
                                <w:t>Core</w:t>
                              </w:r>
                              <w:r w:rsidRPr="004F1345">
                                <w:rPr>
                                  <w:color w:val="FFFFFF" w:themeColor="background1"/>
                                  <w:sz w:val="18"/>
                                </w:rPr>
                                <w:t xml:space="preserve"> </w:t>
                              </w:r>
                            </w:ins>
                            <w:r w:rsidRPr="004F1345">
                              <w:rPr>
                                <w:color w:val="FFFFFF" w:themeColor="background1"/>
                                <w:sz w:val="18"/>
                              </w:rPr>
                              <w:t>Capacity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2" o:spid="_x0000_s1034" type="#_x0000_t202" style="position:absolute;margin-left:72.7pt;margin-top:20.8pt;width:64.75pt;height:18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" filled="f" stroked="f">
                <v:textbox>
                  <w:txbxContent>
                    <w:p w14:paraId="112713E8" w14:textId="355394B5" w:rsidR="00E473D2" w:rsidRPr="004F1345" w:rsidRDefault="00E473D2" w:rsidP="006F5CCD">
                      <w:pPr>
                        <w:rPr>
                          <w:color w:val="FFFFFF" w:themeColor="background1"/>
                          <w:sz w:val="18"/>
                        </w:rPr>
                      </w:pPr>
                      <w:ins w:id="73" w:author="Rahul Bhartia" w:date="2015-09-21T21:36:00Z">
                        <w:r>
                          <w:rPr>
                            <w:color w:val="FFFFFF" w:themeColor="background1"/>
                            <w:sz w:val="18"/>
                          </w:rPr>
                          <w:t>Core</w:t>
                        </w:r>
                        <w:r w:rsidRPr="004F1345">
                          <w:rPr>
                            <w:color w:val="FFFFFF" w:themeColor="background1"/>
                            <w:sz w:val="18"/>
                          </w:rPr>
                          <w:t xml:space="preserve"> </w:t>
                        </w:r>
                      </w:ins>
                      <w:r w:rsidRPr="004F1345">
                        <w:rPr>
                          <w:color w:val="FFFFFF" w:themeColor="background1"/>
                          <w:sz w:val="18"/>
                        </w:rPr>
                        <w:t>Capacity</w:t>
                      </w:r>
                    </w:p>
                  </w:txbxContent>
                </v:textbox>
                <w10:wrap type="square"/>
              </v:shape>
            </w:pict>
          </mc:Fallback>
        </mc:AlternateContent>
      </w:r>
    </w:p>
    <w:p w14:paraId="479EBB01" w14:textId="7CFBCE9C" w:rsidR="00EB1768" w:rsidRPr="00250857" w:rsidRDefault="004F1345" w:rsidP="00144BF7">
      <w:pPr>
        <w:ind w:left="1440"/>
        <w:jc w:val="cente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685888" behindDoc="0" locked="0" layoutInCell="1" allowOverlap="1" wp14:anchorId="0C4F01C5" wp14:editId="16BDF494">
                <wp:simplePos x="0" y="0"/>
                <wp:positionH relativeFrom="column">
                  <wp:posOffset>5100955</wp:posOffset>
                </wp:positionH>
                <wp:positionV relativeFrom="paragraph">
                  <wp:posOffset>48260</wp:posOffset>
                </wp:positionV>
                <wp:extent cx="614045" cy="228600"/>
                <wp:effectExtent l="0" t="0" r="10477" b="0"/>
                <wp:wrapSquare wrapText="bothSides"/>
                <wp:docPr id="450" name="Text Box 450"/>
                <wp:cNvGraphicFramePr/>
                <a:graphic xmlns:a="http://schemas.openxmlformats.org/drawingml/2006/main">
                  <a:graphicData uri="http://schemas.microsoft.com/office/word/2010/wordprocessingShape">
                    <wps:wsp>
                      <wps:cNvSpPr txBox="1"/>
                      <wps:spPr>
                        <a:xfrm rot="16200000">
                          <a:off x="0" y="0"/>
                          <a:ext cx="6140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3323E5" w14:textId="52BF0307" w:rsidR="00E473D2" w:rsidRPr="004F1345" w:rsidRDefault="00E473D2" w:rsidP="002709E4">
                            <w:pPr>
                              <w:rPr>
                                <w:color w:val="FFFFFF" w:themeColor="background1"/>
                                <w:sz w:val="18"/>
                              </w:rPr>
                            </w:pPr>
                            <w:r w:rsidRPr="004F1345">
                              <w:rPr>
                                <w:color w:val="FFFFFF" w:themeColor="background1"/>
                                <w:sz w:val="18"/>
                              </w:rPr>
                              <w:t>AWS VPC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0" o:spid="_x0000_s1035" type="#_x0000_t202" style="position:absolute;left:0;text-align:left;margin-left:401.65pt;margin-top:3.8pt;width:48.35pt;height:18pt;rotation:-90;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" filled="f" stroked="f">
                <v:textbox>
                  <w:txbxContent>
                    <w:p w14:paraId="7E3323E5" w14:textId="52BF0307" w:rsidR="00E473D2" w:rsidRPr="004F1345" w:rsidRDefault="00E473D2" w:rsidP="002709E4">
                      <w:pPr>
                        <w:rPr>
                          <w:color w:val="FFFFFF" w:themeColor="background1"/>
                          <w:sz w:val="18"/>
                        </w:rPr>
                      </w:pPr>
                      <w:r w:rsidRPr="004F1345">
                        <w:rPr>
                          <w:color w:val="FFFFFF" w:themeColor="background1"/>
                          <w:sz w:val="18"/>
                        </w:rPr>
                        <w:t>AWS VPC</w:t>
                      </w:r>
                    </w:p>
                  </w:txbxContent>
                </v:textbox>
                <w10:wrap type="square"/>
              </v:shape>
            </w:pict>
          </mc:Fallback>
        </mc:AlternateContent>
      </w:r>
      <w:r w:rsidR="006F5CCD" w:rsidRPr="00250857">
        <w:rPr>
          <w:rFonts w:ascii="Helvetica Neue" w:hAnsi="Helvetica Neue"/>
          <w:noProof/>
        </w:rPr>
        <mc:AlternateContent>
          <mc:Choice Requires="wps">
            <w:drawing>
              <wp:anchor distT="0" distB="0" distL="114300" distR="114300" simplePos="0" relativeHeight="251660287" behindDoc="0" locked="0" layoutInCell="1" allowOverlap="1" wp14:anchorId="469BA65D" wp14:editId="036D5BED">
                <wp:simplePos x="0" y="0"/>
                <wp:positionH relativeFrom="column">
                  <wp:posOffset>914400</wp:posOffset>
                </wp:positionH>
                <wp:positionV relativeFrom="paragraph">
                  <wp:posOffset>48260</wp:posOffset>
                </wp:positionV>
                <wp:extent cx="4229100" cy="685800"/>
                <wp:effectExtent l="0" t="0" r="38100" b="25400"/>
                <wp:wrapThrough wrapText="bothSides">
                  <wp:wrapPolygon edited="0">
                    <wp:start x="0" y="0"/>
                    <wp:lineTo x="0" y="21600"/>
                    <wp:lineTo x="21665" y="21600"/>
                    <wp:lineTo x="21665" y="0"/>
                    <wp:lineTo x="0" y="0"/>
                  </wp:wrapPolygon>
                </wp:wrapThrough>
                <wp:docPr id="451" name="Rectangle 451"/>
                <wp:cNvGraphicFramePr/>
                <a:graphic xmlns:a="http://schemas.openxmlformats.org/drawingml/2006/main">
                  <a:graphicData uri="http://schemas.microsoft.com/office/word/2010/wordprocessingShape">
                    <wps:wsp>
                      <wps:cNvSpPr/>
                      <wps:spPr>
                        <a:xfrm>
                          <a:off x="0" y="0"/>
                          <a:ext cx="4229100" cy="6858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1" o:spid="_x0000_s1026" style="position:absolute;margin-left:1in;margin-top:3.8pt;width:333pt;height:54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" filled="f" strokecolor="black [3213]" strokeweight=".5pt">
                <w10:wrap type="through"/>
              </v:rect>
            </w:pict>
          </mc:Fallback>
        </mc:AlternateContent>
      </w:r>
    </w:p>
    <w:p w14:paraId="2F78E40A" w14:textId="5CDC4CE2" w:rsidR="00EB1768" w:rsidRPr="00250857" w:rsidRDefault="006F5CCD"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679744" behindDoc="0" locked="0" layoutInCell="1" allowOverlap="1" wp14:anchorId="45BA0FF4" wp14:editId="10702BB7">
                <wp:simplePos x="0" y="0"/>
                <wp:positionH relativeFrom="column">
                  <wp:posOffset>4114800</wp:posOffset>
                </wp:positionH>
                <wp:positionV relativeFrom="paragraph">
                  <wp:posOffset>7620</wp:posOffset>
                </wp:positionV>
                <wp:extent cx="800100" cy="342900"/>
                <wp:effectExtent l="0" t="0" r="38100" b="38100"/>
                <wp:wrapThrough wrapText="bothSides">
                  <wp:wrapPolygon edited="0">
                    <wp:start x="0" y="0"/>
                    <wp:lineTo x="0" y="22400"/>
                    <wp:lineTo x="21943" y="22400"/>
                    <wp:lineTo x="21943"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E6F2CBF" w14:textId="77777777" w:rsidR="00E473D2" w:rsidRPr="002709E4" w:rsidRDefault="00E473D2" w:rsidP="006F5CCD">
                            <w:pPr>
                              <w:jc w:val="center"/>
                              <w:rPr>
                                <w:sz w:val="14"/>
                              </w:rPr>
                            </w:pPr>
                            <w:r>
                              <w:rPr>
                                <w:sz w:val="14"/>
                              </w:rPr>
                              <w:t>Compute &amp; Storage</w:t>
                            </w:r>
                          </w:p>
                          <w:p w14:paraId="6A6743AD" w14:textId="77777777" w:rsidR="00E473D2" w:rsidRDefault="00E473D2" w:rsidP="00270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6" style="position:absolute;margin-left:324pt;margin-top:.6pt;width:63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" fillcolor="#101010 [326]" strokecolor="#a5a5a5 [3206]" strokeweight=".5pt">
                <v:fill color2="#070707 [166]" rotate="t" colors="0 #d2d2d2;.5 #c8c8c8;1 silver" focus="100%" type="gradient">
                  <o:fill v:ext="view" type="gradientUnscaled"/>
                </v:fill>
                <v:textbox>
                  <w:txbxContent>
                    <w:p w14:paraId="2E6F2CBF" w14:textId="77777777" w:rsidR="00E473D2" w:rsidRPr="002709E4" w:rsidRDefault="00E473D2" w:rsidP="006F5CCD">
                      <w:pPr>
                        <w:jc w:val="center"/>
                        <w:rPr>
                          <w:sz w:val="14"/>
                        </w:rPr>
                      </w:pPr>
                      <w:r>
                        <w:rPr>
                          <w:sz w:val="14"/>
                        </w:rPr>
                        <w:t>Compute &amp; Storage</w:t>
                      </w:r>
                    </w:p>
                    <w:p w14:paraId="6A6743AD" w14:textId="77777777" w:rsidR="00E473D2" w:rsidRDefault="00E473D2" w:rsidP="002709E4">
                      <w:pPr>
                        <w:jc w:val="center"/>
                      </w:pPr>
                    </w:p>
                  </w:txbxContent>
                </v:textbox>
                <w10:wrap type="through"/>
              </v:rect>
            </w:pict>
          </mc:Fallback>
        </mc:AlternateContent>
      </w:r>
      <w:r w:rsidRPr="00250857">
        <w:rPr>
          <w:rFonts w:ascii="Helvetica Neue" w:hAnsi="Helvetica Neue"/>
          <w:noProof/>
        </w:rPr>
        <mc:AlternateContent>
          <mc:Choice Requires="wps">
            <w:drawing>
              <wp:anchor distT="0" distB="0" distL="114300" distR="114300" simplePos="0" relativeHeight="251677696" behindDoc="0" locked="0" layoutInCell="1" allowOverlap="1" wp14:anchorId="004B7731" wp14:editId="017C164D">
                <wp:simplePos x="0" y="0"/>
                <wp:positionH relativeFrom="column">
                  <wp:posOffset>3086100</wp:posOffset>
                </wp:positionH>
                <wp:positionV relativeFrom="paragraph">
                  <wp:posOffset>7620</wp:posOffset>
                </wp:positionV>
                <wp:extent cx="800100" cy="342900"/>
                <wp:effectExtent l="0" t="0" r="38100" b="38100"/>
                <wp:wrapThrough wrapText="bothSides">
                  <wp:wrapPolygon edited="0">
                    <wp:start x="0" y="0"/>
                    <wp:lineTo x="0" y="22400"/>
                    <wp:lineTo x="21943" y="22400"/>
                    <wp:lineTo x="2194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2AE2932" w14:textId="77777777" w:rsidR="00E473D2" w:rsidRPr="002709E4" w:rsidRDefault="00E473D2" w:rsidP="006F5CCD">
                            <w:pPr>
                              <w:jc w:val="center"/>
                              <w:rPr>
                                <w:sz w:val="14"/>
                              </w:rPr>
                            </w:pPr>
                            <w:r>
                              <w:rPr>
                                <w:sz w:val="14"/>
                              </w:rPr>
                              <w:t>Compute &amp; Storage</w:t>
                            </w:r>
                          </w:p>
                          <w:p w14:paraId="17DAB245" w14:textId="77777777" w:rsidR="00E473D2" w:rsidRDefault="00E473D2" w:rsidP="00270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7" style="position:absolute;margin-left:243pt;margin-top:.6pt;width:63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" fillcolor="#101010 [326]" strokecolor="#a5a5a5 [3206]" strokeweight=".5pt">
                <v:fill color2="#070707 [166]" rotate="t" colors="0 #d2d2d2;.5 #c8c8c8;1 silver" focus="100%" type="gradient">
                  <o:fill v:ext="view" type="gradientUnscaled"/>
                </v:fill>
                <v:textbox>
                  <w:txbxContent>
                    <w:p w14:paraId="42AE2932" w14:textId="77777777" w:rsidR="00E473D2" w:rsidRPr="002709E4" w:rsidRDefault="00E473D2" w:rsidP="006F5CCD">
                      <w:pPr>
                        <w:jc w:val="center"/>
                        <w:rPr>
                          <w:sz w:val="14"/>
                        </w:rPr>
                      </w:pPr>
                      <w:r>
                        <w:rPr>
                          <w:sz w:val="14"/>
                        </w:rPr>
                        <w:t>Compute &amp; Storage</w:t>
                      </w:r>
                    </w:p>
                    <w:p w14:paraId="17DAB245" w14:textId="77777777" w:rsidR="00E473D2" w:rsidRDefault="00E473D2" w:rsidP="002709E4">
                      <w:pPr>
                        <w:jc w:val="center"/>
                      </w:pPr>
                    </w:p>
                  </w:txbxContent>
                </v:textbox>
                <w10:wrap type="through"/>
              </v:rect>
            </w:pict>
          </mc:Fallback>
        </mc:AlternateContent>
      </w:r>
      <w:r w:rsidRPr="00250857">
        <w:rPr>
          <w:rFonts w:ascii="Helvetica Neue" w:hAnsi="Helvetica Neue"/>
          <w:noProof/>
        </w:rPr>
        <mc:AlternateContent>
          <mc:Choice Requires="wps">
            <w:drawing>
              <wp:anchor distT="0" distB="0" distL="114300" distR="114300" simplePos="0" relativeHeight="251675648" behindDoc="0" locked="0" layoutInCell="1" allowOverlap="1" wp14:anchorId="56C4BE35" wp14:editId="41EECEB0">
                <wp:simplePos x="0" y="0"/>
                <wp:positionH relativeFrom="column">
                  <wp:posOffset>2057400</wp:posOffset>
                </wp:positionH>
                <wp:positionV relativeFrom="paragraph">
                  <wp:posOffset>7620</wp:posOffset>
                </wp:positionV>
                <wp:extent cx="800100" cy="342900"/>
                <wp:effectExtent l="0" t="0" r="38100" b="38100"/>
                <wp:wrapThrough wrapText="bothSides">
                  <wp:wrapPolygon edited="0">
                    <wp:start x="0" y="0"/>
                    <wp:lineTo x="0" y="22400"/>
                    <wp:lineTo x="21943" y="22400"/>
                    <wp:lineTo x="21943" y="0"/>
                    <wp:lineTo x="0" y="0"/>
                  </wp:wrapPolygon>
                </wp:wrapThrough>
                <wp:docPr id="9" name="Rectangle 9"/>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92BDC46" w14:textId="77777777" w:rsidR="00E473D2" w:rsidRPr="002709E4" w:rsidRDefault="00E473D2" w:rsidP="006F5CCD">
                            <w:pPr>
                              <w:jc w:val="center"/>
                              <w:rPr>
                                <w:sz w:val="14"/>
                              </w:rPr>
                            </w:pPr>
                            <w:r>
                              <w:rPr>
                                <w:sz w:val="14"/>
                              </w:rPr>
                              <w:t>Compute &amp; Storage</w:t>
                            </w:r>
                          </w:p>
                          <w:p w14:paraId="2830F1A0" w14:textId="77777777" w:rsidR="00E473D2" w:rsidRDefault="00E473D2" w:rsidP="002709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8" style="position:absolute;margin-left:162pt;margin-top:.6pt;width:63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" fillcolor="#101010 [326]" strokecolor="#a5a5a5 [3206]" strokeweight=".5pt">
                <v:fill color2="#070707 [166]" rotate="t" colors="0 #d2d2d2;.5 #c8c8c8;1 silver" focus="100%" type="gradient">
                  <o:fill v:ext="view" type="gradientUnscaled"/>
                </v:fill>
                <v:textbox>
                  <w:txbxContent>
                    <w:p w14:paraId="192BDC46" w14:textId="77777777" w:rsidR="00E473D2" w:rsidRPr="002709E4" w:rsidRDefault="00E473D2" w:rsidP="006F5CCD">
                      <w:pPr>
                        <w:jc w:val="center"/>
                        <w:rPr>
                          <w:sz w:val="14"/>
                        </w:rPr>
                      </w:pPr>
                      <w:r>
                        <w:rPr>
                          <w:sz w:val="14"/>
                        </w:rPr>
                        <w:t>Compute &amp; Storage</w:t>
                      </w:r>
                    </w:p>
                    <w:p w14:paraId="2830F1A0" w14:textId="77777777" w:rsidR="00E473D2" w:rsidRDefault="00E473D2" w:rsidP="002709E4">
                      <w:pPr>
                        <w:jc w:val="center"/>
                      </w:pPr>
                    </w:p>
                  </w:txbxContent>
                </v:textbox>
                <w10:wrap type="through"/>
              </v:rect>
            </w:pict>
          </mc:Fallback>
        </mc:AlternateContent>
      </w:r>
      <w:r w:rsidRPr="00250857">
        <w:rPr>
          <w:rFonts w:ascii="Helvetica Neue" w:hAnsi="Helvetica Neue"/>
          <w:noProof/>
        </w:rPr>
        <mc:AlternateContent>
          <mc:Choice Requires="wps">
            <w:drawing>
              <wp:anchor distT="0" distB="0" distL="114300" distR="114300" simplePos="0" relativeHeight="251673600" behindDoc="0" locked="0" layoutInCell="1" allowOverlap="1" wp14:anchorId="35C02D82" wp14:editId="40741FA5">
                <wp:simplePos x="0" y="0"/>
                <wp:positionH relativeFrom="column">
                  <wp:posOffset>1028700</wp:posOffset>
                </wp:positionH>
                <wp:positionV relativeFrom="paragraph">
                  <wp:posOffset>7620</wp:posOffset>
                </wp:positionV>
                <wp:extent cx="800100" cy="342900"/>
                <wp:effectExtent l="0" t="0" r="38100" b="38100"/>
                <wp:wrapThrough wrapText="bothSides">
                  <wp:wrapPolygon edited="0">
                    <wp:start x="0" y="0"/>
                    <wp:lineTo x="0" y="22400"/>
                    <wp:lineTo x="21943" y="22400"/>
                    <wp:lineTo x="2194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71140DD" w14:textId="645ED408" w:rsidR="00E473D2" w:rsidRPr="002709E4" w:rsidRDefault="00E473D2" w:rsidP="002709E4">
                            <w:pPr>
                              <w:jc w:val="center"/>
                              <w:rPr>
                                <w:sz w:val="14"/>
                              </w:rPr>
                            </w:pPr>
                            <w:r>
                              <w:rPr>
                                <w:sz w:val="14"/>
                              </w:rPr>
                              <w:t>Compute &amp;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9" style="position:absolute;margin-left:81pt;margin-top:.6pt;width:63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" fillcolor="#101010 [326]" strokecolor="#a5a5a5 [3206]" strokeweight=".5pt">
                <v:fill color2="#070707 [166]" rotate="t" colors="0 #d2d2d2;.5 #c8c8c8;1 silver" focus="100%" type="gradient">
                  <o:fill v:ext="view" type="gradientUnscaled"/>
                </v:fill>
                <v:textbox>
                  <w:txbxContent>
                    <w:p w14:paraId="671140DD" w14:textId="645ED408" w:rsidR="00E473D2" w:rsidRPr="002709E4" w:rsidRDefault="00E473D2" w:rsidP="002709E4">
                      <w:pPr>
                        <w:jc w:val="center"/>
                        <w:rPr>
                          <w:sz w:val="14"/>
                        </w:rPr>
                      </w:pPr>
                      <w:r>
                        <w:rPr>
                          <w:sz w:val="14"/>
                        </w:rPr>
                        <w:t>Compute &amp; Storage</w:t>
                      </w:r>
                    </w:p>
                  </w:txbxContent>
                </v:textbox>
                <w10:wrap type="through"/>
              </v:rect>
            </w:pict>
          </mc:Fallback>
        </mc:AlternateContent>
      </w:r>
    </w:p>
    <w:p w14:paraId="4BD122D5" w14:textId="4326E12B" w:rsidR="00EB1768" w:rsidRPr="00250857" w:rsidRDefault="00EB1768" w:rsidP="00A8165D">
      <w:pPr>
        <w:rPr>
          <w:rFonts w:ascii="Helvetica Neue" w:hAnsi="Helvetica Neue"/>
        </w:rPr>
      </w:pPr>
    </w:p>
    <w:p w14:paraId="0B453FF8" w14:textId="72A669D6" w:rsidR="002709E4" w:rsidRPr="00250857" w:rsidRDefault="00FB3C98"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728896" behindDoc="0" locked="0" layoutInCell="1" allowOverlap="1" wp14:anchorId="4DD82A0E" wp14:editId="5D72D09A">
                <wp:simplePos x="0" y="0"/>
                <wp:positionH relativeFrom="column">
                  <wp:posOffset>571500</wp:posOffset>
                </wp:positionH>
                <wp:positionV relativeFrom="paragraph">
                  <wp:posOffset>217170</wp:posOffset>
                </wp:positionV>
                <wp:extent cx="80010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C6141C" w14:textId="4DE9E10A" w:rsidR="00E473D2" w:rsidRPr="00144BF7" w:rsidRDefault="00E473D2">
                            <w:pPr>
                              <w:rPr>
                                <w:b/>
                              </w:rPr>
                            </w:pPr>
                            <w:ins w:id="153" w:author="Rahul Bhartia" w:date="2015-09-21T21:38:00Z">
                              <w:r>
                                <w:rPr>
                                  <w:b/>
                                </w:rPr>
                                <w:t xml:space="preserve">Amazon </w:t>
                              </w:r>
                            </w:ins>
                            <w:r w:rsidRPr="00144BF7">
                              <w:rPr>
                                <w:b/>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0" type="#_x0000_t202" style="position:absolute;margin-left:45pt;margin-top:17.1pt;width:63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VflNECAAAX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" filled="f" stroked="f">
                <v:textbox>
                  <w:txbxContent>
                    <w:p w14:paraId="01C6141C" w14:textId="4DE9E10A" w:rsidR="00E473D2" w:rsidRPr="00144BF7" w:rsidRDefault="00E473D2">
                      <w:pPr>
                        <w:rPr>
                          <w:b/>
                        </w:rPr>
                      </w:pPr>
                      <w:ins w:id="75" w:author="Rahul Bhartia" w:date="2015-09-21T21:38:00Z">
                        <w:r>
                          <w:rPr>
                            <w:b/>
                          </w:rPr>
                          <w:t xml:space="preserve">Amazon </w:t>
                        </w:r>
                      </w:ins>
                      <w:r w:rsidRPr="00144BF7">
                        <w:rPr>
                          <w:b/>
                        </w:rPr>
                        <w:t>S3</w:t>
                      </w:r>
                    </w:p>
                  </w:txbxContent>
                </v:textbox>
                <w10:wrap type="square"/>
              </v:shape>
            </w:pict>
          </mc:Fallback>
        </mc:AlternateContent>
      </w:r>
      <w:r w:rsidR="00144BF7" w:rsidRPr="00250857">
        <w:rPr>
          <w:rFonts w:ascii="Helvetica Neue" w:hAnsi="Helvetica Neue"/>
          <w:noProof/>
        </w:rPr>
        <mc:AlternateContent>
          <mc:Choice Requires="wps">
            <w:drawing>
              <wp:anchor distT="0" distB="0" distL="114300" distR="114300" simplePos="0" relativeHeight="251724800" behindDoc="0" locked="0" layoutInCell="1" allowOverlap="1" wp14:anchorId="467E2A95" wp14:editId="75373A17">
                <wp:simplePos x="0" y="0"/>
                <wp:positionH relativeFrom="column">
                  <wp:posOffset>457200</wp:posOffset>
                </wp:positionH>
                <wp:positionV relativeFrom="paragraph">
                  <wp:posOffset>217170</wp:posOffset>
                </wp:positionV>
                <wp:extent cx="5257800" cy="457200"/>
                <wp:effectExtent l="0" t="0" r="25400" b="25400"/>
                <wp:wrapThrough wrapText="bothSides">
                  <wp:wrapPolygon edited="0">
                    <wp:start x="0" y="0"/>
                    <wp:lineTo x="0" y="21600"/>
                    <wp:lineTo x="21600" y="21600"/>
                    <wp:lineTo x="21600" y="0"/>
                    <wp:lineTo x="0" y="0"/>
                  </wp:wrapPolygon>
                </wp:wrapThrough>
                <wp:docPr id="36" name="Rounded Rectangle 36"/>
                <wp:cNvGraphicFramePr/>
                <a:graphic xmlns:a="http://schemas.openxmlformats.org/drawingml/2006/main">
                  <a:graphicData uri="http://schemas.microsoft.com/office/word/2010/wordprocessingShape">
                    <wps:wsp>
                      <wps:cNvSpPr/>
                      <wps:spPr>
                        <a:xfrm>
                          <a:off x="0" y="0"/>
                          <a:ext cx="5257800" cy="4572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B244FF2" w14:textId="77777777" w:rsidR="00E473D2" w:rsidRDefault="00E473D2" w:rsidP="005624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41" style="position:absolute;margin-left:36pt;margin-top:17.1pt;width:414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" fillcolor="#101010 [326]" strokecolor="#a5a5a5 [3206]" strokeweight=".5pt">
                <v:fill color2="#070707 [166]" rotate="t" colors="0 #d2d2d2;.5 #c8c8c8;1 silver" focus="100%" type="gradient">
                  <o:fill v:ext="view" type="gradientUnscaled"/>
                </v:fill>
                <v:stroke joinstyle="miter"/>
                <v:textbox>
                  <w:txbxContent>
                    <w:p w14:paraId="3B244FF2" w14:textId="77777777" w:rsidR="00E473D2" w:rsidRDefault="00E473D2" w:rsidP="00562419"/>
                  </w:txbxContent>
                </v:textbox>
                <w10:wrap type="through"/>
              </v:roundrect>
            </w:pict>
          </mc:Fallback>
        </mc:AlternateContent>
      </w:r>
    </w:p>
    <w:p w14:paraId="7AB3D5D9" w14:textId="17427AB3" w:rsidR="002709E4" w:rsidRPr="00250857" w:rsidRDefault="00562419" w:rsidP="00A8165D">
      <w:pPr>
        <w:rPr>
          <w:rFonts w:ascii="Helvetica Neue" w:hAnsi="Helvetica Neue"/>
        </w:rPr>
      </w:pPr>
      <w:r w:rsidRPr="00250857">
        <w:rPr>
          <w:rFonts w:ascii="Helvetica Neue" w:hAnsi="Helvetica Neue"/>
          <w:noProof/>
        </w:rPr>
        <mc:AlternateContent>
          <mc:Choice Requires="wps">
            <w:drawing>
              <wp:anchor distT="0" distB="0" distL="114300" distR="114300" simplePos="0" relativeHeight="251725824" behindDoc="0" locked="0" layoutInCell="1" allowOverlap="1" wp14:anchorId="02429F95" wp14:editId="3737B9A3">
                <wp:simplePos x="0" y="0"/>
                <wp:positionH relativeFrom="column">
                  <wp:posOffset>1600200</wp:posOffset>
                </wp:positionH>
                <wp:positionV relativeFrom="paragraph">
                  <wp:posOffset>62230</wp:posOffset>
                </wp:positionV>
                <wp:extent cx="2857500" cy="228600"/>
                <wp:effectExtent l="0" t="0" r="38100" b="25400"/>
                <wp:wrapThrough wrapText="bothSides">
                  <wp:wrapPolygon edited="0">
                    <wp:start x="0" y="0"/>
                    <wp:lineTo x="0" y="21600"/>
                    <wp:lineTo x="21696" y="21600"/>
                    <wp:lineTo x="21696"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2857500"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B1BB8B3" w14:textId="4E15BB31" w:rsidR="00E473D2" w:rsidRPr="006F5CCD" w:rsidRDefault="00E473D2" w:rsidP="00562419">
                            <w:pPr>
                              <w:jc w:val="center"/>
                              <w:rPr>
                                <w:sz w:val="16"/>
                              </w:rPr>
                            </w:pPr>
                            <w:r>
                              <w:rPr>
                                <w:sz w:val="16"/>
                              </w:rPr>
                              <w:t>Cold</w:t>
                            </w:r>
                            <w:ins w:id="154" w:author="Rahul Bhartia" w:date="2015-09-21T21:45:00Z">
                              <w:r>
                                <w:rPr>
                                  <w:sz w:val="16"/>
                                </w:rPr>
                                <w:t xml:space="preserve"> Storage</w:t>
                              </w:r>
                            </w:ins>
                            <w:r>
                              <w:rPr>
                                <w:sz w:val="16"/>
                              </w:rPr>
                              <w:t xml:space="preserve">/Backup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2" style="position:absolute;margin-left:126pt;margin-top:4.9pt;width:22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" fillcolor="#101010 [326]" strokecolor="#a5a5a5 [3206]" strokeweight=".5pt">
                <v:fill color2="#070707 [166]" rotate="t" colors="0 #d2d2d2;.5 #c8c8c8;1 silver" focus="100%" type="gradient">
                  <o:fill v:ext="view" type="gradientUnscaled"/>
                </v:fill>
                <v:textbox>
                  <w:txbxContent>
                    <w:p w14:paraId="7B1BB8B3" w14:textId="4E15BB31" w:rsidR="00E473D2" w:rsidRPr="006F5CCD" w:rsidRDefault="00E473D2" w:rsidP="00562419">
                      <w:pPr>
                        <w:jc w:val="center"/>
                        <w:rPr>
                          <w:sz w:val="16"/>
                        </w:rPr>
                      </w:pPr>
                      <w:r>
                        <w:rPr>
                          <w:sz w:val="16"/>
                        </w:rPr>
                        <w:t>Cold</w:t>
                      </w:r>
                      <w:ins w:id="77" w:author="Rahul Bhartia" w:date="2015-09-21T21:45:00Z">
                        <w:r>
                          <w:rPr>
                            <w:sz w:val="16"/>
                          </w:rPr>
                          <w:t xml:space="preserve"> Storage</w:t>
                        </w:r>
                      </w:ins>
                      <w:r>
                        <w:rPr>
                          <w:sz w:val="16"/>
                        </w:rPr>
                        <w:t xml:space="preserve">/Backup </w:t>
                      </w:r>
                    </w:p>
                  </w:txbxContent>
                </v:textbox>
                <w10:wrap type="through"/>
              </v:rect>
            </w:pict>
          </mc:Fallback>
        </mc:AlternateContent>
      </w:r>
    </w:p>
    <w:p w14:paraId="1BCA63D6" w14:textId="77777777" w:rsidR="00FB3C98" w:rsidRDefault="00FB3C98" w:rsidP="00FB3C98">
      <w:pPr>
        <w:rPr>
          <w:ins w:id="155" w:author="Rahul Bhartia" w:date="2015-09-21T21:39:00Z"/>
        </w:rPr>
      </w:pPr>
      <w:bookmarkStart w:id="156" w:name="_Toc390975830"/>
    </w:p>
    <w:p w14:paraId="56444606" w14:textId="77777777" w:rsidR="00FB3C98" w:rsidRDefault="00FB3C98" w:rsidP="00FB3C98">
      <w:pPr>
        <w:rPr>
          <w:ins w:id="157" w:author="Rahul Bhartia" w:date="2015-09-21T21:40:00Z"/>
          <w:rFonts w:ascii="Helvetica Neue" w:hAnsi="Helvetica Neue"/>
        </w:rPr>
      </w:pPr>
    </w:p>
    <w:p w14:paraId="3936A649" w14:textId="0D7F272E" w:rsidR="00FB3C98" w:rsidRDefault="00FB3C98" w:rsidP="00FB3C98">
      <w:pPr>
        <w:rPr>
          <w:ins w:id="158" w:author="Rahul Bhartia" w:date="2015-09-21T21:49:00Z"/>
        </w:rPr>
      </w:pPr>
      <w:ins w:id="159" w:author="Rahul Bhartia" w:date="2015-09-21T21:40:00Z">
        <w:r w:rsidRPr="00250857">
          <w:rPr>
            <w:rFonts w:ascii="Helvetica Neue" w:hAnsi="Helvetica Neue"/>
          </w:rPr>
          <w:t>The “</w:t>
        </w:r>
        <w:r>
          <w:rPr>
            <w:rFonts w:ascii="Helvetica Neue" w:hAnsi="Helvetica Neue"/>
          </w:rPr>
          <w:t>Core</w:t>
        </w:r>
        <w:r w:rsidRPr="00250857">
          <w:rPr>
            <w:rFonts w:ascii="Helvetica Neue" w:hAnsi="Helvetica Neue"/>
          </w:rPr>
          <w:t xml:space="preserve">” instances provide </w:t>
        </w:r>
        <w:r>
          <w:rPr>
            <w:rFonts w:ascii="Helvetica Neue" w:hAnsi="Helvetica Neue"/>
          </w:rPr>
          <w:t xml:space="preserve">both </w:t>
        </w:r>
        <w:r w:rsidRPr="00250857">
          <w:rPr>
            <w:rFonts w:ascii="Helvetica Neue" w:hAnsi="Helvetica Neue"/>
          </w:rPr>
          <w:t>storage and compute services, while “</w:t>
        </w:r>
        <w:r>
          <w:rPr>
            <w:rFonts w:ascii="Helvetica Neue" w:hAnsi="Helvetica Neue"/>
          </w:rPr>
          <w:t>Floating</w:t>
        </w:r>
        <w:r w:rsidRPr="00250857">
          <w:rPr>
            <w:rFonts w:ascii="Helvetica Neue" w:hAnsi="Helvetica Neue"/>
          </w:rPr>
          <w:t xml:space="preserve">” instances </w:t>
        </w:r>
        <w:r>
          <w:rPr>
            <w:rFonts w:ascii="Helvetica Neue" w:hAnsi="Helvetica Neue"/>
          </w:rPr>
          <w:t>provide</w:t>
        </w:r>
        <w:r w:rsidRPr="00250857">
          <w:rPr>
            <w:rFonts w:ascii="Helvetica Neue" w:hAnsi="Helvetica Neue"/>
          </w:rPr>
          <w:t xml:space="preserve"> </w:t>
        </w:r>
        <w:r>
          <w:rPr>
            <w:rFonts w:ascii="Helvetica Neue" w:hAnsi="Helvetica Neue"/>
          </w:rPr>
          <w:t xml:space="preserve">only the compute </w:t>
        </w:r>
        <w:r w:rsidRPr="00250857">
          <w:rPr>
            <w:rFonts w:ascii="Helvetica Neue" w:hAnsi="Helvetica Neue"/>
          </w:rPr>
          <w:t xml:space="preserve">capacity </w:t>
        </w:r>
        <w:r>
          <w:rPr>
            <w:rFonts w:ascii="Helvetica Neue" w:hAnsi="Helvetica Neue"/>
          </w:rPr>
          <w:t xml:space="preserve">for </w:t>
        </w:r>
        <w:r w:rsidRPr="00250857">
          <w:rPr>
            <w:rFonts w:ascii="Helvetica Neue" w:hAnsi="Helvetica Neue"/>
          </w:rPr>
          <w:t>the cluster</w:t>
        </w:r>
        <w:r w:rsidRPr="00B3688D">
          <w:t xml:space="preserve">. </w:t>
        </w:r>
      </w:ins>
      <w:ins w:id="160" w:author="Rahul Bhartia" w:date="2015-09-21T21:39:00Z">
        <w:r w:rsidR="006361E7" w:rsidRPr="00B3688D">
          <w:rPr>
            <w:rFonts w:ascii="Helvetica Neue" w:hAnsi="Helvetica Neue"/>
          </w:rPr>
          <w:t xml:space="preserve">Hadoop </w:t>
        </w:r>
      </w:ins>
      <w:ins w:id="161" w:author="Rahul Bhartia" w:date="2015-09-21T21:44:00Z">
        <w:r w:rsidR="006361E7" w:rsidRPr="00B3688D">
          <w:rPr>
            <w:rFonts w:ascii="Helvetica Neue" w:hAnsi="Helvetica Neue"/>
          </w:rPr>
          <w:t>integration</w:t>
        </w:r>
      </w:ins>
      <w:ins w:id="162" w:author="Rahul Bhartia" w:date="2015-09-21T21:39:00Z">
        <w:r w:rsidR="006361E7" w:rsidRPr="00B3688D">
          <w:rPr>
            <w:rFonts w:ascii="Helvetica Neue" w:hAnsi="Helvetica Neue"/>
          </w:rPr>
          <w:t xml:space="preserve"> with Amazon S3</w:t>
        </w:r>
      </w:ins>
      <w:ins w:id="163" w:author="Rahul Bhartia" w:date="2015-09-21T21:44:00Z">
        <w:r w:rsidR="006361E7" w:rsidRPr="00B3688D">
          <w:rPr>
            <w:rFonts w:ascii="Helvetica Neue" w:hAnsi="Helvetica Neue"/>
          </w:rPr>
          <w:t xml:space="preserve"> further allows you to create a </w:t>
        </w:r>
      </w:ins>
      <w:ins w:id="164" w:author="Rahul Bhartia" w:date="2015-09-21T21:45:00Z">
        <w:r w:rsidR="006361E7" w:rsidRPr="00B3688D">
          <w:rPr>
            <w:rFonts w:ascii="Helvetica Neue" w:hAnsi="Helvetica Neue"/>
          </w:rPr>
          <w:t>tier</w:t>
        </w:r>
      </w:ins>
      <w:ins w:id="165" w:author="Rahul Bhartia" w:date="2015-09-21T21:48:00Z">
        <w:r w:rsidR="006361E7" w:rsidRPr="00B3688D">
          <w:rPr>
            <w:rFonts w:ascii="Helvetica Neue" w:hAnsi="Helvetica Neue"/>
          </w:rPr>
          <w:t>ed storage</w:t>
        </w:r>
      </w:ins>
      <w:ins w:id="166" w:author="Rahul Bhartia" w:date="2015-09-21T21:45:00Z">
        <w:r w:rsidR="006361E7" w:rsidRPr="00B3688D">
          <w:rPr>
            <w:rFonts w:ascii="Helvetica Neue" w:hAnsi="Helvetica Neue"/>
          </w:rPr>
          <w:t xml:space="preserve"> for your data </w:t>
        </w:r>
      </w:ins>
      <w:ins w:id="167" w:author="Rahul Bhartia" w:date="2015-09-21T21:48:00Z">
        <w:r w:rsidR="006361E7" w:rsidRPr="00B3688D">
          <w:rPr>
            <w:rFonts w:ascii="Helvetica Neue" w:hAnsi="Helvetica Neue"/>
          </w:rPr>
          <w:t>and</w:t>
        </w:r>
      </w:ins>
      <w:ins w:id="168" w:author="Rahul Bhartia" w:date="2015-09-21T21:45:00Z">
        <w:r w:rsidR="006361E7" w:rsidRPr="00B3688D">
          <w:rPr>
            <w:rFonts w:ascii="Helvetica Neue" w:hAnsi="Helvetica Neue"/>
          </w:rPr>
          <w:t xml:space="preserve"> a backup </w:t>
        </w:r>
      </w:ins>
      <w:ins w:id="169" w:author="Rahul Bhartia" w:date="2015-09-21T21:48:00Z">
        <w:del w:id="170" w:author="Ajay Singh" w:date="2015-10-13T20:16:00Z">
          <w:r w:rsidR="006361E7" w:rsidRPr="00B3688D" w:rsidDel="00BE6BF7">
            <w:rPr>
              <w:rFonts w:ascii="Helvetica Neue" w:hAnsi="Helvetica Neue"/>
            </w:rPr>
            <w:delText>store</w:delText>
          </w:r>
        </w:del>
      </w:ins>
      <w:ins w:id="171" w:author="Ajay Singh" w:date="2015-10-13T20:16:00Z">
        <w:r w:rsidR="00BE6BF7">
          <w:rPr>
            <w:rFonts w:ascii="Helvetica Neue" w:hAnsi="Helvetica Neue"/>
          </w:rPr>
          <w:t>zone</w:t>
        </w:r>
      </w:ins>
      <w:ins w:id="172" w:author="Rahul Bhartia" w:date="2015-09-21T21:48:00Z">
        <w:r w:rsidR="006361E7" w:rsidRPr="00B3688D">
          <w:rPr>
            <w:rFonts w:ascii="Helvetica Neue" w:hAnsi="Helvetica Neue"/>
          </w:rPr>
          <w:t xml:space="preserve"> </w:t>
        </w:r>
      </w:ins>
      <w:ins w:id="173" w:author="Rahul Bhartia" w:date="2015-09-21T21:45:00Z">
        <w:r w:rsidR="006361E7" w:rsidRPr="00B3688D">
          <w:rPr>
            <w:rFonts w:ascii="Helvetica Neue" w:hAnsi="Helvetica Neue"/>
          </w:rPr>
          <w:t>for your data.</w:t>
        </w:r>
      </w:ins>
    </w:p>
    <w:p w14:paraId="394EE6E9" w14:textId="50474D22" w:rsidR="006361E7" w:rsidRPr="00B3688D" w:rsidRDefault="006361E7" w:rsidP="00FB3C98">
      <w:pPr>
        <w:rPr>
          <w:ins w:id="174" w:author="Rahul Bhartia" w:date="2015-09-21T21:39:00Z"/>
          <w:rFonts w:ascii="Helvetica Neue" w:hAnsi="Helvetica Neue"/>
        </w:rPr>
      </w:pPr>
      <w:ins w:id="175" w:author="Rahul Bhartia" w:date="2015-09-21T21:49:00Z">
        <w:r>
          <w:rPr>
            <w:rFonts w:ascii="Helvetica Neue" w:hAnsi="Helvetica Neue"/>
          </w:rPr>
          <w:t>This architecture allows each tier of the infrastructure to scale independently as per your storage and computing needs, and take</w:t>
        </w:r>
      </w:ins>
      <w:ins w:id="176" w:author="Rahul Bhartia" w:date="2015-09-21T21:51:00Z">
        <w:r>
          <w:rPr>
            <w:rFonts w:ascii="Helvetica Neue" w:hAnsi="Helvetica Neue"/>
          </w:rPr>
          <w:t>s</w:t>
        </w:r>
      </w:ins>
      <w:ins w:id="177" w:author="Rahul Bhartia" w:date="2015-09-21T21:49:00Z">
        <w:r>
          <w:rPr>
            <w:rFonts w:ascii="Helvetica Neue" w:hAnsi="Helvetica Neue"/>
          </w:rPr>
          <w:t xml:space="preserve"> advantage of different AWS services to give you the best value</w:t>
        </w:r>
      </w:ins>
      <w:ins w:id="178" w:author="Rahul Bhartia" w:date="2015-09-21T21:51:00Z">
        <w:r>
          <w:rPr>
            <w:rFonts w:ascii="Helvetica Neue" w:hAnsi="Helvetica Neue"/>
          </w:rPr>
          <w:t xml:space="preserve"> from your deployment. In the next section we’ll consider, different options for </w:t>
        </w:r>
      </w:ins>
      <w:ins w:id="179" w:author="Rahul Bhartia" w:date="2015-09-21T22:35:00Z">
        <w:r w:rsidR="00B3688D">
          <w:rPr>
            <w:rFonts w:ascii="Helvetica Neue" w:hAnsi="Helvetica Neue"/>
          </w:rPr>
          <w:t>deploying HDP</w:t>
        </w:r>
      </w:ins>
      <w:ins w:id="180" w:author="Rahul Bhartia" w:date="2015-09-21T21:51:00Z">
        <w:r>
          <w:rPr>
            <w:rFonts w:ascii="Helvetica Neue" w:hAnsi="Helvetica Neue"/>
          </w:rPr>
          <w:t xml:space="preserve"> in terms of </w:t>
        </w:r>
      </w:ins>
      <w:ins w:id="181" w:author="Rahul Bhartia" w:date="2015-09-21T22:34:00Z">
        <w:r w:rsidR="00B3688D">
          <w:rPr>
            <w:rFonts w:ascii="Helvetica Neue" w:hAnsi="Helvetica Neue"/>
          </w:rPr>
          <w:t>instance selection,</w:t>
        </w:r>
      </w:ins>
      <w:ins w:id="182" w:author="Rahul Bhartia" w:date="2015-09-21T21:52:00Z">
        <w:r w:rsidR="00B3688D">
          <w:rPr>
            <w:rFonts w:ascii="Helvetica Neue" w:hAnsi="Helvetica Neue"/>
          </w:rPr>
          <w:t xml:space="preserve"> network configurations</w:t>
        </w:r>
        <w:r>
          <w:rPr>
            <w:rFonts w:ascii="Helvetica Neue" w:hAnsi="Helvetica Neue"/>
          </w:rPr>
          <w:t xml:space="preserve"> and </w:t>
        </w:r>
      </w:ins>
      <w:ins w:id="183" w:author="Rahul Bhartia" w:date="2015-09-21T21:51:00Z">
        <w:r w:rsidR="00B3688D">
          <w:rPr>
            <w:rFonts w:ascii="Helvetica Neue" w:hAnsi="Helvetica Neue"/>
          </w:rPr>
          <w:t>s</w:t>
        </w:r>
        <w:r>
          <w:rPr>
            <w:rFonts w:ascii="Helvetica Neue" w:hAnsi="Helvetica Neue"/>
          </w:rPr>
          <w:t>torage</w:t>
        </w:r>
      </w:ins>
      <w:ins w:id="184" w:author="Rahul Bhartia" w:date="2015-09-21T21:52:00Z">
        <w:r w:rsidR="00B3688D">
          <w:rPr>
            <w:rFonts w:ascii="Helvetica Neue" w:hAnsi="Helvetica Neue"/>
          </w:rPr>
          <w:t xml:space="preserve"> options.</w:t>
        </w:r>
      </w:ins>
    </w:p>
    <w:p w14:paraId="19BC986B" w14:textId="3DC71512" w:rsidR="00A473A8" w:rsidRPr="00250857" w:rsidRDefault="00B3688D" w:rsidP="00A473A8">
      <w:pPr>
        <w:pStyle w:val="Heading2"/>
      </w:pPr>
      <w:bookmarkStart w:id="185" w:name="_Toc307664126"/>
      <w:ins w:id="186" w:author="Rahul Bhartia" w:date="2015-09-21T22:36:00Z">
        <w:r>
          <w:t>Instance selection</w:t>
        </w:r>
      </w:ins>
      <w:bookmarkEnd w:id="185"/>
    </w:p>
    <w:p w14:paraId="57D8503A" w14:textId="482C6578" w:rsidR="00A473A8" w:rsidRPr="00250857" w:rsidRDefault="00B3688D" w:rsidP="00A473A8">
      <w:pPr>
        <w:rPr>
          <w:rFonts w:ascii="Helvetica Neue" w:hAnsi="Helvetica Neue"/>
        </w:rPr>
      </w:pPr>
      <w:ins w:id="187" w:author="Rahul Bhartia" w:date="2015-09-21T22:36:00Z">
        <w:r>
          <w:rPr>
            <w:rFonts w:ascii="Helvetica Neue" w:hAnsi="Helvetica Neue"/>
          </w:rPr>
          <w:t xml:space="preserve">To find the right set of EC2 instances type, it is important to understand </w:t>
        </w:r>
      </w:ins>
      <w:ins w:id="188" w:author="Rahul Bhartia" w:date="2015-09-21T22:37:00Z">
        <w:r>
          <w:rPr>
            <w:rFonts w:ascii="Helvetica Neue" w:hAnsi="Helvetica Neue"/>
          </w:rPr>
          <w:t>characteristic</w:t>
        </w:r>
      </w:ins>
      <w:ins w:id="189" w:author="Rahul Bhartia" w:date="2015-09-21T22:36:00Z">
        <w:r>
          <w:rPr>
            <w:rFonts w:ascii="Helvetica Neue" w:hAnsi="Helvetica Neue"/>
          </w:rPr>
          <w:t xml:space="preserve"> </w:t>
        </w:r>
      </w:ins>
      <w:ins w:id="190" w:author="Rahul Bhartia" w:date="2015-09-21T22:37:00Z">
        <w:r>
          <w:rPr>
            <w:rFonts w:ascii="Helvetica Neue" w:hAnsi="Helvetica Neue"/>
          </w:rPr>
          <w:t xml:space="preserve">of different node types in Hadoop.  </w:t>
        </w:r>
      </w:ins>
      <w:r w:rsidR="00A473A8" w:rsidRPr="00250857">
        <w:rPr>
          <w:rFonts w:ascii="Helvetica Neue" w:hAnsi="Helvetica Neue"/>
        </w:rPr>
        <w:t xml:space="preserve">Hadoop Nodes can be categorized into </w:t>
      </w:r>
    </w:p>
    <w:p w14:paraId="2DDB8EA8" w14:textId="1B794499" w:rsidR="00A473A8" w:rsidRPr="00250857" w:rsidRDefault="00A473A8">
      <w:pPr>
        <w:pStyle w:val="ListParagraph"/>
        <w:numPr>
          <w:ilvl w:val="0"/>
          <w:numId w:val="5"/>
        </w:numPr>
        <w:rPr>
          <w:rFonts w:ascii="Helvetica Neue" w:hAnsi="Helvetica Neue"/>
        </w:rPr>
        <w:pPrChange w:id="191" w:author="Rahul Bhartia" w:date="2015-09-22T00:36:00Z">
          <w:pPr>
            <w:pStyle w:val="ListParagraph"/>
            <w:numPr>
              <w:numId w:val="20"/>
            </w:numPr>
            <w:ind w:hanging="360"/>
          </w:pPr>
        </w:pPrChange>
      </w:pPr>
      <w:r w:rsidRPr="00250857">
        <w:rPr>
          <w:rFonts w:ascii="Helvetica Neue" w:hAnsi="Helvetica Neue"/>
        </w:rPr>
        <w:t>Master Node</w:t>
      </w:r>
    </w:p>
    <w:p w14:paraId="6E37B10F" w14:textId="16495E6D" w:rsidR="00A473A8" w:rsidRPr="00250857" w:rsidRDefault="00A473A8">
      <w:pPr>
        <w:pStyle w:val="ListParagraph"/>
        <w:numPr>
          <w:ilvl w:val="0"/>
          <w:numId w:val="5"/>
        </w:numPr>
        <w:rPr>
          <w:rFonts w:ascii="Helvetica Neue" w:hAnsi="Helvetica Neue"/>
        </w:rPr>
        <w:pPrChange w:id="192" w:author="Rahul Bhartia" w:date="2015-09-22T00:36:00Z">
          <w:pPr>
            <w:pStyle w:val="ListParagraph"/>
            <w:numPr>
              <w:numId w:val="20"/>
            </w:numPr>
            <w:ind w:hanging="360"/>
          </w:pPr>
        </w:pPrChange>
      </w:pPr>
      <w:r w:rsidRPr="00250857">
        <w:rPr>
          <w:rFonts w:ascii="Helvetica Neue" w:hAnsi="Helvetica Neue"/>
        </w:rPr>
        <w:t>Worker Node</w:t>
      </w:r>
    </w:p>
    <w:p w14:paraId="54BBE625" w14:textId="17B841F5" w:rsidR="00A473A8" w:rsidRPr="00250857" w:rsidRDefault="00A473A8">
      <w:pPr>
        <w:pStyle w:val="ListParagraph"/>
        <w:numPr>
          <w:ilvl w:val="0"/>
          <w:numId w:val="5"/>
        </w:numPr>
        <w:rPr>
          <w:rFonts w:ascii="Helvetica Neue" w:hAnsi="Helvetica Neue"/>
        </w:rPr>
        <w:pPrChange w:id="193" w:author="Rahul Bhartia" w:date="2015-09-22T00:36:00Z">
          <w:pPr>
            <w:pStyle w:val="ListParagraph"/>
            <w:numPr>
              <w:numId w:val="20"/>
            </w:numPr>
            <w:ind w:hanging="360"/>
          </w:pPr>
        </w:pPrChange>
      </w:pPr>
      <w:r w:rsidRPr="00250857">
        <w:rPr>
          <w:rFonts w:ascii="Helvetica Neue" w:hAnsi="Helvetica Neue"/>
        </w:rPr>
        <w:t xml:space="preserve">Edge Node </w:t>
      </w:r>
    </w:p>
    <w:p w14:paraId="3F8D95F1" w14:textId="12C71CFD" w:rsidR="00A473A8" w:rsidRPr="00250857" w:rsidRDefault="00A473A8">
      <w:pPr>
        <w:pStyle w:val="ListParagraph"/>
        <w:numPr>
          <w:ilvl w:val="0"/>
          <w:numId w:val="5"/>
        </w:numPr>
        <w:rPr>
          <w:rFonts w:ascii="Helvetica Neue" w:hAnsi="Helvetica Neue"/>
        </w:rPr>
        <w:pPrChange w:id="194" w:author="Rahul Bhartia" w:date="2015-09-22T00:36:00Z">
          <w:pPr>
            <w:pStyle w:val="ListParagraph"/>
            <w:numPr>
              <w:numId w:val="20"/>
            </w:numPr>
            <w:ind w:hanging="360"/>
          </w:pPr>
        </w:pPrChange>
      </w:pPr>
      <w:r w:rsidRPr="00250857">
        <w:rPr>
          <w:rFonts w:ascii="Helvetica Neue" w:hAnsi="Helvetica Neue"/>
        </w:rPr>
        <w:t>Utility Node</w:t>
      </w:r>
    </w:p>
    <w:p w14:paraId="36ECFF09" w14:textId="3D728C7A" w:rsidR="00A473A8" w:rsidRPr="00250857" w:rsidRDefault="00A473A8" w:rsidP="00A473A8">
      <w:pPr>
        <w:rPr>
          <w:rFonts w:ascii="Helvetica Neue" w:hAnsi="Helvetica Neue"/>
        </w:rPr>
      </w:pPr>
      <w:r w:rsidRPr="00250857">
        <w:rPr>
          <w:rFonts w:ascii="Helvetica Neue" w:hAnsi="Helvetica Neue"/>
        </w:rPr>
        <w:t>The table below outlines the roles of node type</w:t>
      </w:r>
      <w:r w:rsidR="00783771" w:rsidRPr="00250857">
        <w:rPr>
          <w:rFonts w:ascii="Helvetica Neue" w:hAnsi="Helvetica Neue"/>
        </w:rPr>
        <w:t>s</w:t>
      </w:r>
      <w:r w:rsidRPr="00250857">
        <w:rPr>
          <w:rFonts w:ascii="Helvetica Neue" w:hAnsi="Helvetica Neue"/>
        </w:rPr>
        <w:t xml:space="preserve"> and Hadoop services </w:t>
      </w:r>
      <w:r w:rsidR="00783771" w:rsidRPr="00250857">
        <w:rPr>
          <w:rFonts w:ascii="Helvetica Neue" w:hAnsi="Helvetica Neue"/>
        </w:rPr>
        <w:t>running within each:</w:t>
      </w:r>
    </w:p>
    <w:tbl>
      <w:tblPr>
        <w:tblStyle w:val="TableGrid"/>
        <w:tblW w:w="0" w:type="auto"/>
        <w:tblLook w:val="04A0" w:firstRow="1" w:lastRow="0" w:firstColumn="1" w:lastColumn="0" w:noHBand="0" w:noVBand="1"/>
      </w:tblPr>
      <w:tblGrid>
        <w:gridCol w:w="3438"/>
        <w:gridCol w:w="3438"/>
        <w:gridCol w:w="3438"/>
      </w:tblGrid>
      <w:tr w:rsidR="00A473A8" w:rsidRPr="00250857" w14:paraId="66A59C6D" w14:textId="77777777" w:rsidTr="00A473A8">
        <w:tc>
          <w:tcPr>
            <w:tcW w:w="3438" w:type="dxa"/>
          </w:tcPr>
          <w:p w14:paraId="2C055A05" w14:textId="276E96EF" w:rsidR="00A473A8" w:rsidRPr="00250857" w:rsidRDefault="00A473A8" w:rsidP="00A473A8">
            <w:pPr>
              <w:rPr>
                <w:rFonts w:ascii="Helvetica Neue" w:hAnsi="Helvetica Neue"/>
                <w:b/>
              </w:rPr>
            </w:pPr>
            <w:r w:rsidRPr="00250857">
              <w:rPr>
                <w:rFonts w:ascii="Helvetica Neue" w:hAnsi="Helvetica Neue"/>
                <w:b/>
              </w:rPr>
              <w:t>Node Type</w:t>
            </w:r>
          </w:p>
        </w:tc>
        <w:tc>
          <w:tcPr>
            <w:tcW w:w="3438" w:type="dxa"/>
          </w:tcPr>
          <w:p w14:paraId="645B3806" w14:textId="58A12391" w:rsidR="00A473A8" w:rsidRPr="00250857" w:rsidRDefault="00A473A8" w:rsidP="00A473A8">
            <w:pPr>
              <w:rPr>
                <w:rFonts w:ascii="Helvetica Neue" w:hAnsi="Helvetica Neue"/>
                <w:b/>
              </w:rPr>
            </w:pPr>
            <w:r w:rsidRPr="00250857">
              <w:rPr>
                <w:rFonts w:ascii="Helvetica Neue" w:hAnsi="Helvetica Neue"/>
                <w:b/>
              </w:rPr>
              <w:t>Description</w:t>
            </w:r>
          </w:p>
        </w:tc>
        <w:tc>
          <w:tcPr>
            <w:tcW w:w="3438" w:type="dxa"/>
          </w:tcPr>
          <w:p w14:paraId="1A811F97" w14:textId="38DE5C39" w:rsidR="00A473A8" w:rsidRPr="00250857" w:rsidRDefault="00A473A8" w:rsidP="00A473A8">
            <w:pPr>
              <w:rPr>
                <w:rFonts w:ascii="Helvetica Neue" w:hAnsi="Helvetica Neue"/>
                <w:b/>
              </w:rPr>
            </w:pPr>
            <w:r w:rsidRPr="00250857">
              <w:rPr>
                <w:rFonts w:ascii="Helvetica Neue" w:hAnsi="Helvetica Neue"/>
                <w:b/>
              </w:rPr>
              <w:t>Hadoop Services</w:t>
            </w:r>
          </w:p>
        </w:tc>
      </w:tr>
      <w:tr w:rsidR="00A473A8" w:rsidRPr="00250857" w14:paraId="5D44230E" w14:textId="77777777" w:rsidTr="00A473A8">
        <w:tc>
          <w:tcPr>
            <w:tcW w:w="3438" w:type="dxa"/>
          </w:tcPr>
          <w:p w14:paraId="7A6EE0C1" w14:textId="2DC6B339" w:rsidR="00A473A8" w:rsidRPr="00250857" w:rsidRDefault="00A473A8" w:rsidP="00A473A8">
            <w:pPr>
              <w:rPr>
                <w:rFonts w:ascii="Helvetica Neue" w:hAnsi="Helvetica Neue"/>
              </w:rPr>
            </w:pPr>
            <w:r w:rsidRPr="00250857">
              <w:rPr>
                <w:rFonts w:ascii="Helvetica Neue" w:hAnsi="Helvetica Neue"/>
              </w:rPr>
              <w:t>Master Node</w:t>
            </w:r>
            <w:r w:rsidR="00F77AB1" w:rsidRPr="00250857">
              <w:rPr>
                <w:rFonts w:ascii="Helvetica Neue" w:hAnsi="Helvetica Neue"/>
              </w:rPr>
              <w:t>s</w:t>
            </w:r>
          </w:p>
        </w:tc>
        <w:tc>
          <w:tcPr>
            <w:tcW w:w="3438" w:type="dxa"/>
          </w:tcPr>
          <w:p w14:paraId="0AB1402E" w14:textId="0325B99E" w:rsidR="00A473A8" w:rsidRPr="00250857" w:rsidRDefault="00A473A8" w:rsidP="00A473A8">
            <w:pPr>
              <w:rPr>
                <w:rFonts w:ascii="Helvetica Neue" w:hAnsi="Helvetica Neue"/>
              </w:rPr>
            </w:pPr>
            <w:r w:rsidRPr="00250857">
              <w:rPr>
                <w:rFonts w:ascii="Helvetica Neue" w:hAnsi="Helvetica Neue"/>
              </w:rPr>
              <w:t>Master Nodes control and manage the cluster resources</w:t>
            </w:r>
            <w:r w:rsidR="00F77AB1" w:rsidRPr="00250857">
              <w:rPr>
                <w:rFonts w:ascii="Helvetica Neue" w:hAnsi="Helvetica Neue"/>
              </w:rPr>
              <w:t>.</w:t>
            </w:r>
          </w:p>
        </w:tc>
        <w:tc>
          <w:tcPr>
            <w:tcW w:w="3438" w:type="dxa"/>
          </w:tcPr>
          <w:p w14:paraId="0FE5244F" w14:textId="77777777" w:rsidR="00A473A8" w:rsidRPr="00250857" w:rsidRDefault="00A473A8">
            <w:pPr>
              <w:pStyle w:val="ListParagraph"/>
              <w:numPr>
                <w:ilvl w:val="0"/>
                <w:numId w:val="6"/>
              </w:numPr>
              <w:spacing w:before="100" w:beforeAutospacing="1" w:after="100" w:afterAutospacing="1"/>
              <w:rPr>
                <w:rFonts w:ascii="Helvetica Neue" w:hAnsi="Helvetica Neue"/>
                <w:b/>
              </w:rPr>
              <w:pPrChange w:id="195" w:author="Rahul Bhartia" w:date="2015-09-22T00:36:00Z">
                <w:pPr>
                  <w:pStyle w:val="ListParagraph"/>
                  <w:keepNext/>
                  <w:keepLines/>
                  <w:numPr>
                    <w:numId w:val="21"/>
                  </w:numPr>
                  <w:spacing w:before="100" w:beforeAutospacing="1" w:after="100" w:afterAutospacing="1" w:line="259" w:lineRule="auto"/>
                  <w:ind w:hanging="360"/>
                  <w:outlineLvl w:val="1"/>
                </w:pPr>
              </w:pPrChange>
            </w:pPr>
            <w:proofErr w:type="spellStart"/>
            <w:r w:rsidRPr="00250857">
              <w:rPr>
                <w:rFonts w:ascii="Helvetica Neue" w:hAnsi="Helvetica Neue"/>
              </w:rPr>
              <w:t>NameNode</w:t>
            </w:r>
            <w:proofErr w:type="spellEnd"/>
          </w:p>
          <w:p w14:paraId="64AEA06C" w14:textId="77777777" w:rsidR="00A473A8" w:rsidRPr="00250857" w:rsidRDefault="00A473A8">
            <w:pPr>
              <w:pStyle w:val="ListParagraph"/>
              <w:numPr>
                <w:ilvl w:val="0"/>
                <w:numId w:val="6"/>
              </w:numPr>
              <w:spacing w:before="100" w:beforeAutospacing="1" w:after="100" w:afterAutospacing="1"/>
              <w:rPr>
                <w:rFonts w:ascii="Helvetica Neue" w:hAnsi="Helvetica Neue"/>
                <w:b/>
              </w:rPr>
              <w:pPrChange w:id="196" w:author="Rahul Bhartia" w:date="2015-09-22T00:36:00Z">
                <w:pPr>
                  <w:pStyle w:val="ListParagraph"/>
                  <w:keepNext/>
                  <w:keepLines/>
                  <w:numPr>
                    <w:numId w:val="21"/>
                  </w:numPr>
                  <w:spacing w:before="100" w:beforeAutospacing="1" w:after="100" w:afterAutospacing="1" w:line="259" w:lineRule="auto"/>
                  <w:ind w:hanging="360"/>
                  <w:outlineLvl w:val="1"/>
                </w:pPr>
              </w:pPrChange>
            </w:pPr>
            <w:r w:rsidRPr="00250857">
              <w:rPr>
                <w:rFonts w:ascii="Helvetica Neue" w:hAnsi="Helvetica Neue"/>
              </w:rPr>
              <w:t xml:space="preserve">Secondary </w:t>
            </w:r>
            <w:proofErr w:type="spellStart"/>
            <w:r w:rsidRPr="00250857">
              <w:rPr>
                <w:rFonts w:ascii="Helvetica Neue" w:hAnsi="Helvetica Neue"/>
              </w:rPr>
              <w:t>NameNode</w:t>
            </w:r>
            <w:proofErr w:type="spellEnd"/>
          </w:p>
          <w:p w14:paraId="1A4D3224" w14:textId="77777777" w:rsidR="00A473A8" w:rsidRPr="00250857" w:rsidRDefault="00A473A8">
            <w:pPr>
              <w:pStyle w:val="ListParagraph"/>
              <w:numPr>
                <w:ilvl w:val="0"/>
                <w:numId w:val="6"/>
              </w:numPr>
              <w:spacing w:before="100" w:beforeAutospacing="1" w:after="100" w:afterAutospacing="1"/>
              <w:rPr>
                <w:rFonts w:ascii="Helvetica Neue" w:hAnsi="Helvetica Neue"/>
              </w:rPr>
              <w:pPrChange w:id="197" w:author="Rahul Bhartia" w:date="2015-09-22T00:36:00Z">
                <w:pPr>
                  <w:pStyle w:val="ListParagraph"/>
                  <w:keepNext/>
                  <w:keepLines/>
                  <w:numPr>
                    <w:numId w:val="21"/>
                  </w:numPr>
                  <w:spacing w:before="100" w:beforeAutospacing="1" w:after="100" w:afterAutospacing="1" w:line="259" w:lineRule="auto"/>
                  <w:ind w:hanging="360"/>
                  <w:outlineLvl w:val="4"/>
                </w:pPr>
              </w:pPrChange>
            </w:pPr>
            <w:r w:rsidRPr="00250857">
              <w:rPr>
                <w:rFonts w:ascii="Helvetica Neue" w:hAnsi="Helvetica Neue"/>
              </w:rPr>
              <w:t>History Server (MR, Spark)</w:t>
            </w:r>
          </w:p>
          <w:p w14:paraId="1E895FEE" w14:textId="77777777" w:rsidR="00A473A8" w:rsidRPr="00250857" w:rsidRDefault="00A473A8">
            <w:pPr>
              <w:pStyle w:val="ListParagraph"/>
              <w:numPr>
                <w:ilvl w:val="0"/>
                <w:numId w:val="6"/>
              </w:numPr>
              <w:spacing w:before="100" w:beforeAutospacing="1" w:after="100" w:afterAutospacing="1"/>
              <w:rPr>
                <w:rFonts w:ascii="Helvetica Neue" w:hAnsi="Helvetica Neue"/>
                <w:b/>
              </w:rPr>
              <w:pPrChange w:id="198" w:author="Rahul Bhartia" w:date="2015-09-22T00:36:00Z">
                <w:pPr>
                  <w:pStyle w:val="ListParagraph"/>
                  <w:keepNext/>
                  <w:keepLines/>
                  <w:numPr>
                    <w:numId w:val="21"/>
                  </w:numPr>
                  <w:spacing w:before="100" w:beforeAutospacing="1" w:after="100" w:afterAutospacing="1" w:line="259" w:lineRule="auto"/>
                  <w:ind w:hanging="360"/>
                  <w:outlineLvl w:val="1"/>
                </w:pPr>
              </w:pPrChange>
            </w:pPr>
            <w:r w:rsidRPr="00250857">
              <w:rPr>
                <w:rFonts w:ascii="Helvetica Neue" w:hAnsi="Helvetica Neue"/>
              </w:rPr>
              <w:t>Timeline Server</w:t>
            </w:r>
          </w:p>
          <w:p w14:paraId="63D33E5F" w14:textId="77777777" w:rsidR="00A473A8" w:rsidRPr="00250857" w:rsidRDefault="00A473A8">
            <w:pPr>
              <w:pStyle w:val="ListParagraph"/>
              <w:numPr>
                <w:ilvl w:val="0"/>
                <w:numId w:val="6"/>
              </w:numPr>
              <w:spacing w:before="100" w:beforeAutospacing="1" w:after="100" w:afterAutospacing="1"/>
              <w:rPr>
                <w:rFonts w:ascii="Helvetica Neue" w:hAnsi="Helvetica Neue"/>
                <w:b/>
              </w:rPr>
              <w:pPrChange w:id="199" w:author="Rahul Bhartia" w:date="2015-09-22T00:36:00Z">
                <w:pPr>
                  <w:pStyle w:val="ListParagraph"/>
                  <w:keepNext/>
                  <w:keepLines/>
                  <w:numPr>
                    <w:numId w:val="21"/>
                  </w:numPr>
                  <w:spacing w:before="100" w:beforeAutospacing="1" w:after="100" w:afterAutospacing="1" w:line="259" w:lineRule="auto"/>
                  <w:ind w:hanging="360"/>
                  <w:outlineLvl w:val="1"/>
                </w:pPr>
              </w:pPrChange>
            </w:pPr>
            <w:r w:rsidRPr="00250857">
              <w:rPr>
                <w:rFonts w:ascii="Helvetica Neue" w:hAnsi="Helvetica Neue"/>
              </w:rPr>
              <w:t>Resource Manager (YARN)</w:t>
            </w:r>
          </w:p>
          <w:p w14:paraId="65C54EDD" w14:textId="77777777" w:rsidR="00A473A8" w:rsidRPr="00250857" w:rsidRDefault="00A473A8">
            <w:pPr>
              <w:pStyle w:val="ListParagraph"/>
              <w:numPr>
                <w:ilvl w:val="0"/>
                <w:numId w:val="6"/>
              </w:numPr>
              <w:spacing w:before="100" w:beforeAutospacing="1" w:after="100" w:afterAutospacing="1"/>
              <w:rPr>
                <w:rFonts w:ascii="Helvetica Neue" w:hAnsi="Helvetica Neue"/>
                <w:b/>
              </w:rPr>
              <w:pPrChange w:id="200" w:author="Rahul Bhartia" w:date="2015-09-22T00:36:00Z">
                <w:pPr>
                  <w:pStyle w:val="ListParagraph"/>
                  <w:keepNext/>
                  <w:keepLines/>
                  <w:numPr>
                    <w:numId w:val="21"/>
                  </w:numPr>
                  <w:spacing w:before="100" w:beforeAutospacing="1" w:after="100" w:afterAutospacing="1" w:line="259" w:lineRule="auto"/>
                  <w:ind w:hanging="360"/>
                  <w:outlineLvl w:val="1"/>
                </w:pPr>
              </w:pPrChange>
            </w:pPr>
            <w:r w:rsidRPr="00250857">
              <w:rPr>
                <w:rFonts w:ascii="Helvetica Neue" w:hAnsi="Helvetica Neue"/>
              </w:rPr>
              <w:t>HBase Master Server</w:t>
            </w:r>
          </w:p>
          <w:p w14:paraId="5D6F747C" w14:textId="77777777" w:rsidR="00B7200D" w:rsidRPr="00250857" w:rsidRDefault="00B7200D">
            <w:pPr>
              <w:pStyle w:val="ListParagraph"/>
              <w:numPr>
                <w:ilvl w:val="0"/>
                <w:numId w:val="6"/>
              </w:numPr>
              <w:spacing w:before="100" w:beforeAutospacing="1" w:after="100" w:afterAutospacing="1"/>
              <w:rPr>
                <w:rFonts w:ascii="Helvetica Neue" w:hAnsi="Helvetica Neue"/>
                <w:b/>
              </w:rPr>
              <w:pPrChange w:id="201" w:author="Rahul Bhartia" w:date="2015-09-22T00:36:00Z">
                <w:pPr>
                  <w:pStyle w:val="ListParagraph"/>
                  <w:keepNext/>
                  <w:keepLines/>
                  <w:numPr>
                    <w:numId w:val="21"/>
                  </w:numPr>
                  <w:spacing w:before="100" w:beforeAutospacing="1" w:after="100" w:afterAutospacing="1" w:line="259" w:lineRule="auto"/>
                  <w:ind w:hanging="360"/>
                  <w:outlineLvl w:val="1"/>
                </w:pPr>
              </w:pPrChange>
            </w:pPr>
            <w:r w:rsidRPr="00250857">
              <w:rPr>
                <w:rFonts w:ascii="Helvetica Neue" w:hAnsi="Helvetica Neue"/>
              </w:rPr>
              <w:t>Zookeeper Quorum Nodes</w:t>
            </w:r>
          </w:p>
          <w:p w14:paraId="4CF7E61F" w14:textId="25DF4F74" w:rsidR="00B7200D" w:rsidRPr="00250857" w:rsidRDefault="00B7200D" w:rsidP="00B7200D">
            <w:pPr>
              <w:pStyle w:val="ListParagraph"/>
              <w:spacing w:before="100" w:beforeAutospacing="1" w:after="100" w:afterAutospacing="1"/>
              <w:ind w:left="360"/>
              <w:rPr>
                <w:rFonts w:ascii="Helvetica Neue" w:hAnsi="Helvetica Neue"/>
              </w:rPr>
            </w:pPr>
          </w:p>
        </w:tc>
      </w:tr>
      <w:tr w:rsidR="00A473A8" w:rsidRPr="00250857" w14:paraId="5C7EF60A" w14:textId="77777777" w:rsidTr="00A473A8">
        <w:tc>
          <w:tcPr>
            <w:tcW w:w="3438" w:type="dxa"/>
          </w:tcPr>
          <w:p w14:paraId="1A01AA3A" w14:textId="3AD65811" w:rsidR="00A473A8" w:rsidRPr="00250857" w:rsidRDefault="00F77AB1" w:rsidP="00A473A8">
            <w:pPr>
              <w:rPr>
                <w:rFonts w:ascii="Helvetica Neue" w:hAnsi="Helvetica Neue"/>
              </w:rPr>
            </w:pPr>
            <w:r w:rsidRPr="00250857">
              <w:rPr>
                <w:rFonts w:ascii="Helvetica Neue" w:hAnsi="Helvetica Neue"/>
              </w:rPr>
              <w:lastRenderedPageBreak/>
              <w:t>Worker Nodes</w:t>
            </w:r>
          </w:p>
        </w:tc>
        <w:tc>
          <w:tcPr>
            <w:tcW w:w="3438" w:type="dxa"/>
          </w:tcPr>
          <w:p w14:paraId="4CEC3A40" w14:textId="7AF89D3C" w:rsidR="00A473A8" w:rsidRPr="00250857" w:rsidRDefault="00F77AB1" w:rsidP="005E3C5B">
            <w:pPr>
              <w:rPr>
                <w:rFonts w:ascii="Helvetica Neue" w:hAnsi="Helvetica Neue"/>
              </w:rPr>
            </w:pPr>
            <w:r w:rsidRPr="00250857">
              <w:rPr>
                <w:rFonts w:ascii="Helvetica Neue" w:hAnsi="Helvetica Neue"/>
              </w:rPr>
              <w:t>Worker Nodes are nodes where the work is actually done.  These nodes require more CPU and memory resources.</w:t>
            </w:r>
          </w:p>
        </w:tc>
        <w:tc>
          <w:tcPr>
            <w:tcW w:w="3438" w:type="dxa"/>
          </w:tcPr>
          <w:p w14:paraId="1A76D897" w14:textId="77777777" w:rsidR="00F77AB1" w:rsidRPr="00250857" w:rsidRDefault="00F77AB1">
            <w:pPr>
              <w:pStyle w:val="ListParagraph"/>
              <w:numPr>
                <w:ilvl w:val="0"/>
                <w:numId w:val="7"/>
              </w:numPr>
              <w:spacing w:before="100" w:beforeAutospacing="1" w:after="100" w:afterAutospacing="1"/>
              <w:rPr>
                <w:rFonts w:ascii="Helvetica Neue" w:hAnsi="Helvetica Neue"/>
                <w:b/>
              </w:rPr>
              <w:pPrChange w:id="202" w:author="Rahul Bhartia" w:date="2015-09-22T00:36:00Z">
                <w:pPr>
                  <w:pStyle w:val="ListParagraph"/>
                  <w:keepNext/>
                  <w:keepLines/>
                  <w:numPr>
                    <w:numId w:val="22"/>
                  </w:numPr>
                  <w:spacing w:before="100" w:beforeAutospacing="1" w:after="100" w:afterAutospacing="1" w:line="259" w:lineRule="auto"/>
                  <w:ind w:hanging="360"/>
                  <w:outlineLvl w:val="1"/>
                </w:pPr>
              </w:pPrChange>
            </w:pPr>
            <w:proofErr w:type="spellStart"/>
            <w:r w:rsidRPr="00250857">
              <w:rPr>
                <w:rFonts w:ascii="Helvetica Neue" w:hAnsi="Helvetica Neue"/>
              </w:rPr>
              <w:t>DataNode</w:t>
            </w:r>
            <w:proofErr w:type="spellEnd"/>
          </w:p>
          <w:p w14:paraId="5C5FCECD" w14:textId="77777777" w:rsidR="00F77AB1" w:rsidRPr="00250857" w:rsidRDefault="00F77AB1">
            <w:pPr>
              <w:pStyle w:val="ListParagraph"/>
              <w:numPr>
                <w:ilvl w:val="0"/>
                <w:numId w:val="7"/>
              </w:numPr>
              <w:spacing w:before="100" w:beforeAutospacing="1" w:after="100" w:afterAutospacing="1"/>
              <w:rPr>
                <w:rFonts w:ascii="Helvetica Neue" w:hAnsi="Helvetica Neue"/>
                <w:b/>
              </w:rPr>
              <w:pPrChange w:id="203" w:author="Rahul Bhartia" w:date="2015-09-22T00:36:00Z">
                <w:pPr>
                  <w:pStyle w:val="ListParagraph"/>
                  <w:keepNext/>
                  <w:keepLines/>
                  <w:numPr>
                    <w:numId w:val="22"/>
                  </w:numPr>
                  <w:spacing w:before="100" w:beforeAutospacing="1" w:after="100" w:afterAutospacing="1" w:line="259" w:lineRule="auto"/>
                  <w:ind w:hanging="360"/>
                  <w:outlineLvl w:val="1"/>
                </w:pPr>
              </w:pPrChange>
            </w:pPr>
            <w:r w:rsidRPr="00250857">
              <w:rPr>
                <w:rFonts w:ascii="Helvetica Neue" w:hAnsi="Helvetica Neue"/>
              </w:rPr>
              <w:t>Node Manager (YARN)</w:t>
            </w:r>
          </w:p>
          <w:p w14:paraId="3DF3EDDE" w14:textId="724D5792" w:rsidR="00F77AB1" w:rsidRPr="00250857" w:rsidRDefault="005E3C5B">
            <w:pPr>
              <w:pStyle w:val="ListParagraph"/>
              <w:numPr>
                <w:ilvl w:val="0"/>
                <w:numId w:val="7"/>
              </w:numPr>
              <w:spacing w:before="100" w:beforeAutospacing="1" w:after="100" w:afterAutospacing="1"/>
              <w:rPr>
                <w:rFonts w:ascii="Helvetica Neue" w:hAnsi="Helvetica Neue"/>
                <w:b/>
              </w:rPr>
              <w:pPrChange w:id="204" w:author="Rahul Bhartia" w:date="2015-09-22T00:36:00Z">
                <w:pPr>
                  <w:pStyle w:val="ListParagraph"/>
                  <w:keepNext/>
                  <w:keepLines/>
                  <w:numPr>
                    <w:numId w:val="22"/>
                  </w:numPr>
                  <w:spacing w:before="100" w:beforeAutospacing="1" w:after="100" w:afterAutospacing="1" w:line="259" w:lineRule="auto"/>
                  <w:ind w:hanging="360"/>
                  <w:outlineLvl w:val="1"/>
                </w:pPr>
              </w:pPrChange>
            </w:pPr>
            <w:r w:rsidRPr="00250857">
              <w:rPr>
                <w:rFonts w:ascii="Helvetica Neue" w:hAnsi="Helvetica Neue"/>
              </w:rPr>
              <w:t>H</w:t>
            </w:r>
            <w:r w:rsidR="00F77AB1" w:rsidRPr="00250857">
              <w:rPr>
                <w:rFonts w:ascii="Helvetica Neue" w:hAnsi="Helvetica Neue"/>
              </w:rPr>
              <w:t>Base Region Server</w:t>
            </w:r>
          </w:p>
          <w:p w14:paraId="1D839885" w14:textId="51F941E7" w:rsidR="00A473A8" w:rsidRPr="00250857" w:rsidRDefault="00F77AB1">
            <w:pPr>
              <w:pStyle w:val="ListParagraph"/>
              <w:numPr>
                <w:ilvl w:val="0"/>
                <w:numId w:val="7"/>
              </w:numPr>
              <w:spacing w:before="100" w:beforeAutospacing="1" w:after="100" w:afterAutospacing="1"/>
              <w:rPr>
                <w:rFonts w:ascii="Helvetica Neue" w:hAnsi="Helvetica Neue"/>
                <w:b/>
              </w:rPr>
              <w:pPrChange w:id="205" w:author="Rahul Bhartia" w:date="2015-09-22T00:36:00Z">
                <w:pPr>
                  <w:pStyle w:val="ListParagraph"/>
                  <w:numPr>
                    <w:numId w:val="22"/>
                  </w:numPr>
                  <w:spacing w:before="100" w:beforeAutospacing="1" w:after="100" w:afterAutospacing="1" w:line="259" w:lineRule="auto"/>
                  <w:ind w:hanging="360"/>
                  <w:outlineLvl w:val="1"/>
                </w:pPr>
              </w:pPrChange>
            </w:pPr>
            <w:proofErr w:type="spellStart"/>
            <w:r w:rsidRPr="00250857">
              <w:rPr>
                <w:rFonts w:ascii="Helvetica Neue" w:hAnsi="Helvetica Neue"/>
              </w:rPr>
              <w:t>Solr</w:t>
            </w:r>
            <w:proofErr w:type="spellEnd"/>
            <w:r w:rsidRPr="00250857">
              <w:rPr>
                <w:rFonts w:ascii="Helvetica Neue" w:hAnsi="Helvetica Neue"/>
              </w:rPr>
              <w:t xml:space="preserve"> Server</w:t>
            </w:r>
          </w:p>
        </w:tc>
      </w:tr>
      <w:tr w:rsidR="00A473A8" w:rsidRPr="00250857" w14:paraId="1741F49E" w14:textId="77777777" w:rsidTr="00A473A8">
        <w:tc>
          <w:tcPr>
            <w:tcW w:w="3438" w:type="dxa"/>
          </w:tcPr>
          <w:p w14:paraId="0DB1C1AA" w14:textId="73EB87D4" w:rsidR="00A473A8" w:rsidRPr="00250857" w:rsidRDefault="00F77AB1" w:rsidP="00A473A8">
            <w:pPr>
              <w:rPr>
                <w:rFonts w:ascii="Helvetica Neue" w:hAnsi="Helvetica Neue"/>
              </w:rPr>
            </w:pPr>
            <w:r w:rsidRPr="00250857">
              <w:rPr>
                <w:rFonts w:ascii="Helvetica Neue" w:hAnsi="Helvetica Neue"/>
              </w:rPr>
              <w:t>Utility Nodes</w:t>
            </w:r>
          </w:p>
        </w:tc>
        <w:tc>
          <w:tcPr>
            <w:tcW w:w="3438" w:type="dxa"/>
          </w:tcPr>
          <w:p w14:paraId="775F5D0A" w14:textId="3AABA3B7" w:rsidR="00A473A8" w:rsidRPr="00250857" w:rsidRDefault="00F77AB1" w:rsidP="00B7200D">
            <w:pPr>
              <w:rPr>
                <w:rFonts w:ascii="Helvetica Neue" w:hAnsi="Helvetica Neue"/>
              </w:rPr>
            </w:pPr>
            <w:r w:rsidRPr="00250857">
              <w:rPr>
                <w:rFonts w:ascii="Helvetica Neue" w:hAnsi="Helvetica Neue"/>
              </w:rPr>
              <w:t>Utility Nodes run utility, management or support services for the cluster.</w:t>
            </w:r>
          </w:p>
        </w:tc>
        <w:tc>
          <w:tcPr>
            <w:tcW w:w="3438" w:type="dxa"/>
          </w:tcPr>
          <w:p w14:paraId="41744C6E"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06"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Journal Nodes</w:t>
            </w:r>
          </w:p>
          <w:p w14:paraId="42112BD6"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07"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proofErr w:type="spellStart"/>
            <w:r w:rsidRPr="00250857">
              <w:rPr>
                <w:rFonts w:ascii="Helvetica Neue" w:hAnsi="Helvetica Neue"/>
              </w:rPr>
              <w:t>Ambari</w:t>
            </w:r>
            <w:proofErr w:type="spellEnd"/>
            <w:r w:rsidRPr="00250857">
              <w:rPr>
                <w:rFonts w:ascii="Helvetica Neue" w:hAnsi="Helvetica Neue"/>
              </w:rPr>
              <w:t xml:space="preserve"> Server</w:t>
            </w:r>
          </w:p>
          <w:p w14:paraId="27CB9154"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08"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proofErr w:type="spellStart"/>
            <w:r w:rsidRPr="00250857">
              <w:rPr>
                <w:rFonts w:ascii="Helvetica Neue" w:hAnsi="Helvetica Neue"/>
              </w:rPr>
              <w:t>Oozie</w:t>
            </w:r>
            <w:proofErr w:type="spellEnd"/>
            <w:r w:rsidRPr="00250857">
              <w:rPr>
                <w:rFonts w:ascii="Helvetica Neue" w:hAnsi="Helvetica Neue"/>
              </w:rPr>
              <w:t xml:space="preserve"> Server</w:t>
            </w:r>
          </w:p>
          <w:p w14:paraId="4792FC29"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09"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 xml:space="preserve">Hive </w:t>
            </w:r>
            <w:proofErr w:type="spellStart"/>
            <w:r w:rsidRPr="00250857">
              <w:rPr>
                <w:rFonts w:ascii="Helvetica Neue" w:hAnsi="Helvetica Neue"/>
              </w:rPr>
              <w:t>MetaStore</w:t>
            </w:r>
            <w:proofErr w:type="spellEnd"/>
          </w:p>
          <w:p w14:paraId="6CE09705"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10"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 xml:space="preserve">HiveServer2 </w:t>
            </w:r>
            <w:r w:rsidRPr="00250857">
              <w:rPr>
                <w:rFonts w:ascii="Helvetica Neue" w:hAnsi="Helvetica Neue"/>
              </w:rPr>
              <w:tab/>
            </w:r>
          </w:p>
          <w:p w14:paraId="7F0E8AC1"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11"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Hue Server</w:t>
            </w:r>
          </w:p>
          <w:p w14:paraId="6BEE1CB3" w14:textId="77777777" w:rsidR="00F77AB1" w:rsidRPr="00250857" w:rsidRDefault="00F77AB1">
            <w:pPr>
              <w:pStyle w:val="ListParagraph"/>
              <w:numPr>
                <w:ilvl w:val="0"/>
                <w:numId w:val="9"/>
              </w:numPr>
              <w:spacing w:before="100" w:beforeAutospacing="1" w:after="100" w:afterAutospacing="1"/>
              <w:rPr>
                <w:rFonts w:ascii="Helvetica Neue" w:hAnsi="Helvetica Neue"/>
                <w:b/>
              </w:rPr>
              <w:pPrChange w:id="212"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Falcon Server</w:t>
            </w:r>
          </w:p>
          <w:p w14:paraId="254377A0" w14:textId="77777777" w:rsidR="00B7200D" w:rsidRPr="00250857" w:rsidRDefault="00B7200D">
            <w:pPr>
              <w:pStyle w:val="ListParagraph"/>
              <w:numPr>
                <w:ilvl w:val="0"/>
                <w:numId w:val="9"/>
              </w:numPr>
              <w:spacing w:before="100" w:beforeAutospacing="1" w:after="100" w:afterAutospacing="1"/>
              <w:rPr>
                <w:rFonts w:ascii="Helvetica Neue" w:hAnsi="Helvetica Neue"/>
                <w:b/>
              </w:rPr>
              <w:pPrChange w:id="213" w:author="Rahul Bhartia" w:date="2015-09-22T00:36:00Z">
                <w:pPr>
                  <w:pStyle w:val="ListParagraph"/>
                  <w:keepNext/>
                  <w:keepLines/>
                  <w:numPr>
                    <w:numId w:val="24"/>
                  </w:numPr>
                  <w:tabs>
                    <w:tab w:val="num" w:pos="360"/>
                    <w:tab w:val="num" w:pos="720"/>
                  </w:tabs>
                  <w:spacing w:before="100" w:beforeAutospacing="1" w:after="100" w:afterAutospacing="1" w:line="259" w:lineRule="auto"/>
                  <w:ind w:hanging="720"/>
                  <w:outlineLvl w:val="1"/>
                </w:pPr>
              </w:pPrChange>
            </w:pPr>
            <w:proofErr w:type="spellStart"/>
            <w:proofErr w:type="gramStart"/>
            <w:r w:rsidRPr="00250857">
              <w:rPr>
                <w:rFonts w:ascii="Helvetica Neue" w:hAnsi="Helvetica Neue"/>
              </w:rPr>
              <w:t>hCatalog</w:t>
            </w:r>
            <w:proofErr w:type="spellEnd"/>
            <w:proofErr w:type="gramEnd"/>
            <w:r w:rsidRPr="00250857">
              <w:rPr>
                <w:rFonts w:ascii="Helvetica Neue" w:hAnsi="Helvetica Neue"/>
              </w:rPr>
              <w:t xml:space="preserve"> Server</w:t>
            </w:r>
          </w:p>
          <w:p w14:paraId="20813103" w14:textId="77777777" w:rsidR="00A473A8" w:rsidRPr="00250857" w:rsidRDefault="00A473A8" w:rsidP="00B7200D">
            <w:pPr>
              <w:pStyle w:val="ListParagraph"/>
              <w:spacing w:before="100" w:beforeAutospacing="1" w:after="100" w:afterAutospacing="1"/>
              <w:ind w:left="360"/>
              <w:rPr>
                <w:rFonts w:ascii="Helvetica Neue" w:hAnsi="Helvetica Neue"/>
              </w:rPr>
            </w:pPr>
          </w:p>
        </w:tc>
      </w:tr>
      <w:tr w:rsidR="00A473A8" w:rsidRPr="00250857" w14:paraId="5597463E" w14:textId="77777777" w:rsidTr="00A473A8">
        <w:tc>
          <w:tcPr>
            <w:tcW w:w="3438" w:type="dxa"/>
          </w:tcPr>
          <w:p w14:paraId="58521189" w14:textId="7A44D6C4" w:rsidR="00A473A8" w:rsidRPr="00250857" w:rsidRDefault="00F77AB1" w:rsidP="00A473A8">
            <w:pPr>
              <w:rPr>
                <w:rFonts w:ascii="Helvetica Neue" w:hAnsi="Helvetica Neue"/>
              </w:rPr>
            </w:pPr>
            <w:r w:rsidRPr="00250857">
              <w:rPr>
                <w:rFonts w:ascii="Helvetica Neue" w:hAnsi="Helvetica Neue"/>
              </w:rPr>
              <w:t>Edge Nodes</w:t>
            </w:r>
          </w:p>
        </w:tc>
        <w:tc>
          <w:tcPr>
            <w:tcW w:w="3438" w:type="dxa"/>
          </w:tcPr>
          <w:p w14:paraId="5F77A130" w14:textId="1BDE206B" w:rsidR="00A473A8" w:rsidRPr="00250857" w:rsidRDefault="00F77AB1" w:rsidP="00B7200D">
            <w:pPr>
              <w:rPr>
                <w:rFonts w:ascii="Helvetica Neue" w:hAnsi="Helvetica Neue"/>
              </w:rPr>
            </w:pPr>
            <w:r w:rsidRPr="00250857">
              <w:rPr>
                <w:rFonts w:ascii="Helvetica Neue" w:hAnsi="Helvetica Neue"/>
              </w:rPr>
              <w:t xml:space="preserve">Edge Nodes are at the perimeter of your cluster.  They provide client access </w:t>
            </w:r>
            <w:r w:rsidR="00B7200D" w:rsidRPr="00250857">
              <w:rPr>
                <w:rFonts w:ascii="Helvetica Neue" w:hAnsi="Helvetica Neue"/>
              </w:rPr>
              <w:t>and</w:t>
            </w:r>
            <w:r w:rsidRPr="00250857">
              <w:rPr>
                <w:rFonts w:ascii="Helvetica Neue" w:hAnsi="Helvetica Neue"/>
              </w:rPr>
              <w:t xml:space="preserve"> are </w:t>
            </w:r>
            <w:r w:rsidR="00B7200D" w:rsidRPr="00250857">
              <w:rPr>
                <w:rFonts w:ascii="Helvetica Neue" w:hAnsi="Helvetica Neue"/>
              </w:rPr>
              <w:t>leveraged to ingest data into the cluster.</w:t>
            </w:r>
          </w:p>
        </w:tc>
        <w:tc>
          <w:tcPr>
            <w:tcW w:w="3438" w:type="dxa"/>
          </w:tcPr>
          <w:p w14:paraId="5433B8A5" w14:textId="1E4A5C8F" w:rsidR="00F77AB1" w:rsidRPr="00250857" w:rsidRDefault="00F77AB1">
            <w:pPr>
              <w:pStyle w:val="ListParagraph"/>
              <w:numPr>
                <w:ilvl w:val="0"/>
                <w:numId w:val="8"/>
              </w:numPr>
              <w:spacing w:before="100" w:beforeAutospacing="1" w:after="100" w:afterAutospacing="1"/>
              <w:rPr>
                <w:rFonts w:ascii="Helvetica Neue" w:hAnsi="Helvetica Neue"/>
              </w:rPr>
              <w:pPrChange w:id="214" w:author="Rahul Bhartia" w:date="2015-09-22T00:36:00Z">
                <w:pPr>
                  <w:pStyle w:val="ListParagraph"/>
                  <w:keepNext/>
                  <w:keepLines/>
                  <w:numPr>
                    <w:numId w:val="25"/>
                  </w:numPr>
                  <w:tabs>
                    <w:tab w:val="num" w:pos="360"/>
                    <w:tab w:val="num" w:pos="720"/>
                  </w:tabs>
                  <w:spacing w:before="100" w:beforeAutospacing="1" w:after="100" w:afterAutospacing="1" w:line="259" w:lineRule="auto"/>
                  <w:ind w:hanging="720"/>
                  <w:outlineLvl w:val="4"/>
                </w:pPr>
              </w:pPrChange>
            </w:pPr>
            <w:r w:rsidRPr="00250857">
              <w:rPr>
                <w:rFonts w:ascii="Helvetica Neue" w:hAnsi="Helvetica Neue"/>
              </w:rPr>
              <w:t>Hadoop command line client</w:t>
            </w:r>
          </w:p>
          <w:p w14:paraId="5F3F80E9" w14:textId="77777777" w:rsidR="00F77AB1" w:rsidRPr="00250857" w:rsidRDefault="00F77AB1">
            <w:pPr>
              <w:pStyle w:val="ListParagraph"/>
              <w:numPr>
                <w:ilvl w:val="0"/>
                <w:numId w:val="8"/>
              </w:numPr>
              <w:spacing w:before="100" w:beforeAutospacing="1" w:after="100" w:afterAutospacing="1"/>
              <w:rPr>
                <w:rFonts w:ascii="Helvetica Neue" w:hAnsi="Helvetica Neue"/>
                <w:b/>
              </w:rPr>
              <w:pPrChange w:id="215" w:author="Rahul Bhartia" w:date="2015-09-22T00:36:00Z">
                <w:pPr>
                  <w:pStyle w:val="ListParagraph"/>
                  <w:keepNext/>
                  <w:keepLines/>
                  <w:numPr>
                    <w:numId w:val="25"/>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 xml:space="preserve">Hive or command line client </w:t>
            </w:r>
          </w:p>
          <w:p w14:paraId="224144DC" w14:textId="77777777" w:rsidR="00F77AB1" w:rsidRPr="00250857" w:rsidRDefault="00F77AB1">
            <w:pPr>
              <w:pStyle w:val="ListParagraph"/>
              <w:numPr>
                <w:ilvl w:val="0"/>
                <w:numId w:val="8"/>
              </w:numPr>
              <w:spacing w:before="100" w:beforeAutospacing="1" w:after="100" w:afterAutospacing="1"/>
              <w:rPr>
                <w:rFonts w:ascii="Helvetica Neue" w:hAnsi="Helvetica Neue"/>
                <w:b/>
              </w:rPr>
              <w:pPrChange w:id="216" w:author="Rahul Bhartia" w:date="2015-09-22T00:36:00Z">
                <w:pPr>
                  <w:pStyle w:val="ListParagraph"/>
                  <w:keepNext/>
                  <w:keepLines/>
                  <w:numPr>
                    <w:numId w:val="25"/>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Flume agents</w:t>
            </w:r>
          </w:p>
          <w:p w14:paraId="75A37321" w14:textId="77777777" w:rsidR="00F77AB1" w:rsidRPr="00250857" w:rsidRDefault="00F77AB1">
            <w:pPr>
              <w:pStyle w:val="ListParagraph"/>
              <w:numPr>
                <w:ilvl w:val="0"/>
                <w:numId w:val="8"/>
              </w:numPr>
              <w:spacing w:before="100" w:beforeAutospacing="1" w:after="100" w:afterAutospacing="1"/>
              <w:rPr>
                <w:rFonts w:ascii="Helvetica Neue" w:hAnsi="Helvetica Neue"/>
                <w:b/>
              </w:rPr>
              <w:pPrChange w:id="217" w:author="Rahul Bhartia" w:date="2015-09-22T00:36:00Z">
                <w:pPr>
                  <w:pStyle w:val="ListParagraph"/>
                  <w:keepNext/>
                  <w:keepLines/>
                  <w:numPr>
                    <w:numId w:val="25"/>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 xml:space="preserve">Knox Gateways </w:t>
            </w:r>
          </w:p>
          <w:p w14:paraId="0B6FA846" w14:textId="1A84B299" w:rsidR="00A473A8" w:rsidRPr="00250857" w:rsidRDefault="00F77AB1">
            <w:pPr>
              <w:pStyle w:val="ListParagraph"/>
              <w:numPr>
                <w:ilvl w:val="0"/>
                <w:numId w:val="8"/>
              </w:numPr>
              <w:spacing w:before="100" w:beforeAutospacing="1" w:after="100" w:afterAutospacing="1"/>
              <w:rPr>
                <w:rFonts w:ascii="Helvetica Neue" w:hAnsi="Helvetica Neue"/>
                <w:b/>
              </w:rPr>
              <w:pPrChange w:id="218" w:author="Rahul Bhartia" w:date="2015-09-22T00:36:00Z">
                <w:pPr>
                  <w:pStyle w:val="ListParagraph"/>
                  <w:keepNext/>
                  <w:keepLines/>
                  <w:numPr>
                    <w:numId w:val="25"/>
                  </w:numPr>
                  <w:tabs>
                    <w:tab w:val="num" w:pos="360"/>
                    <w:tab w:val="num" w:pos="720"/>
                  </w:tabs>
                  <w:spacing w:before="100" w:beforeAutospacing="1" w:after="100" w:afterAutospacing="1" w:line="259" w:lineRule="auto"/>
                  <w:ind w:hanging="720"/>
                  <w:outlineLvl w:val="1"/>
                </w:pPr>
              </w:pPrChange>
            </w:pPr>
            <w:r w:rsidRPr="00250857">
              <w:rPr>
                <w:rFonts w:ascii="Helvetica Neue" w:hAnsi="Helvetica Neue"/>
              </w:rPr>
              <w:t>3</w:t>
            </w:r>
            <w:r w:rsidRPr="00250857">
              <w:rPr>
                <w:rFonts w:ascii="Helvetica Neue" w:hAnsi="Helvetica Neue"/>
                <w:vertAlign w:val="superscript"/>
              </w:rPr>
              <w:t>rd</w:t>
            </w:r>
            <w:r w:rsidRPr="00250857">
              <w:rPr>
                <w:rFonts w:ascii="Helvetica Neue" w:hAnsi="Helvetica Neue"/>
              </w:rPr>
              <w:t xml:space="preserve"> Party Tools</w:t>
            </w:r>
          </w:p>
        </w:tc>
      </w:tr>
    </w:tbl>
    <w:p w14:paraId="62F7CF4B" w14:textId="77777777" w:rsidR="00A473A8" w:rsidRPr="00250857" w:rsidRDefault="00A473A8" w:rsidP="00A473A8">
      <w:pPr>
        <w:rPr>
          <w:rFonts w:ascii="Helvetica Neue" w:hAnsi="Helvetica Neue"/>
        </w:rPr>
      </w:pPr>
    </w:p>
    <w:p w14:paraId="75523032" w14:textId="7DC267E0" w:rsidR="004F1345" w:rsidRPr="00250857" w:rsidRDefault="004F1345" w:rsidP="00783771">
      <w:pPr>
        <w:pStyle w:val="Heading3"/>
      </w:pPr>
      <w:r w:rsidRPr="00250857">
        <w:t xml:space="preserve">Instance </w:t>
      </w:r>
      <w:bookmarkStart w:id="219" w:name="_GoBack"/>
      <w:bookmarkEnd w:id="219"/>
      <w:r w:rsidRPr="00250857">
        <w:t>Type</w:t>
      </w:r>
      <w:ins w:id="220" w:author="Rahul Bhartia" w:date="2015-09-21T22:20:00Z">
        <w:r w:rsidR="005C76D6">
          <w:t>s</w:t>
        </w:r>
      </w:ins>
    </w:p>
    <w:p w14:paraId="38CEF878" w14:textId="04504235" w:rsidR="004F1345" w:rsidRPr="00250857" w:rsidRDefault="008356D9" w:rsidP="00A473A8">
      <w:pPr>
        <w:rPr>
          <w:rFonts w:ascii="Helvetica Neue" w:hAnsi="Helvetica Neue"/>
        </w:rPr>
      </w:pPr>
      <w:r w:rsidRPr="00250857">
        <w:rPr>
          <w:rFonts w:ascii="Helvetica Neue" w:hAnsi="Helvetica Neue"/>
        </w:rPr>
        <w:t xml:space="preserve">The compute, memory and storage resources of </w:t>
      </w:r>
      <w:r w:rsidR="000D7380" w:rsidRPr="00250857">
        <w:rPr>
          <w:rFonts w:ascii="Helvetica Neue" w:hAnsi="Helvetica Neue"/>
        </w:rPr>
        <w:t>instances</w:t>
      </w:r>
      <w:r w:rsidRPr="00250857">
        <w:rPr>
          <w:rFonts w:ascii="Helvetica Neue" w:hAnsi="Helvetica Neue"/>
        </w:rPr>
        <w:t xml:space="preserve"> differ by their node types</w:t>
      </w:r>
      <w:r w:rsidR="004F1345" w:rsidRPr="00250857">
        <w:rPr>
          <w:rFonts w:ascii="Helvetica Neue" w:hAnsi="Helvetica Neue"/>
        </w:rPr>
        <w:t xml:space="preserve">.  </w:t>
      </w:r>
      <w:r w:rsidRPr="00250857">
        <w:rPr>
          <w:rFonts w:ascii="Helvetica Neue" w:hAnsi="Helvetica Neue"/>
        </w:rPr>
        <w:t>Accounting for the different workload needs, the table below provides instance type recommendations for different node types:</w:t>
      </w:r>
    </w:p>
    <w:tbl>
      <w:tblPr>
        <w:tblStyle w:val="TableGrid"/>
        <w:tblW w:w="0" w:type="auto"/>
        <w:tblLook w:val="04A0" w:firstRow="1" w:lastRow="0" w:firstColumn="1" w:lastColumn="0" w:noHBand="0" w:noVBand="1"/>
      </w:tblPr>
      <w:tblGrid>
        <w:gridCol w:w="2214"/>
        <w:gridCol w:w="2205"/>
        <w:gridCol w:w="3641"/>
      </w:tblGrid>
      <w:tr w:rsidR="00512D21" w:rsidRPr="00250857" w14:paraId="5E221C9A" w14:textId="77777777" w:rsidTr="00A02A37">
        <w:tc>
          <w:tcPr>
            <w:tcW w:w="2214" w:type="dxa"/>
          </w:tcPr>
          <w:p w14:paraId="1576A183" w14:textId="3FECFF3D" w:rsidR="00512D21" w:rsidRPr="00250857" w:rsidRDefault="00512D21" w:rsidP="00A473A8">
            <w:pPr>
              <w:rPr>
                <w:rFonts w:ascii="Helvetica Neue" w:hAnsi="Helvetica Neue"/>
                <w:b/>
              </w:rPr>
            </w:pPr>
            <w:r w:rsidRPr="00250857">
              <w:rPr>
                <w:rFonts w:ascii="Helvetica Neue" w:hAnsi="Helvetica Neue"/>
                <w:b/>
              </w:rPr>
              <w:t>Cluster Size</w:t>
            </w:r>
          </w:p>
        </w:tc>
        <w:tc>
          <w:tcPr>
            <w:tcW w:w="2205" w:type="dxa"/>
          </w:tcPr>
          <w:p w14:paraId="031EC914" w14:textId="1F5A7715" w:rsidR="00512D21" w:rsidRPr="00250857" w:rsidRDefault="00512D21" w:rsidP="00A473A8">
            <w:pPr>
              <w:rPr>
                <w:rFonts w:ascii="Helvetica Neue" w:hAnsi="Helvetica Neue"/>
                <w:b/>
              </w:rPr>
            </w:pPr>
            <w:r w:rsidRPr="00250857">
              <w:rPr>
                <w:rFonts w:ascii="Helvetica Neue" w:hAnsi="Helvetica Neue"/>
                <w:b/>
              </w:rPr>
              <w:t>Node Type</w:t>
            </w:r>
          </w:p>
        </w:tc>
        <w:tc>
          <w:tcPr>
            <w:tcW w:w="3641" w:type="dxa"/>
          </w:tcPr>
          <w:p w14:paraId="4F14B75E" w14:textId="48DC2B4D" w:rsidR="00512D21" w:rsidRPr="00250857" w:rsidRDefault="00512D21" w:rsidP="00A473A8">
            <w:pPr>
              <w:rPr>
                <w:rFonts w:ascii="Helvetica Neue" w:hAnsi="Helvetica Neue"/>
                <w:b/>
              </w:rPr>
            </w:pPr>
            <w:r w:rsidRPr="00250857">
              <w:rPr>
                <w:rFonts w:ascii="Helvetica Neue" w:hAnsi="Helvetica Neue"/>
                <w:b/>
              </w:rPr>
              <w:t>Instance Type</w:t>
            </w:r>
          </w:p>
        </w:tc>
      </w:tr>
      <w:tr w:rsidR="00512D21" w:rsidRPr="00250857" w14:paraId="789D8B4A" w14:textId="77777777" w:rsidTr="00A02A37">
        <w:tc>
          <w:tcPr>
            <w:tcW w:w="2214" w:type="dxa"/>
            <w:vMerge w:val="restart"/>
          </w:tcPr>
          <w:p w14:paraId="321B21E1" w14:textId="7F2196EF" w:rsidR="00512D21" w:rsidRPr="00250857" w:rsidRDefault="00512D21" w:rsidP="00A473A8">
            <w:pPr>
              <w:rPr>
                <w:rFonts w:ascii="Helvetica Neue" w:hAnsi="Helvetica Neue"/>
              </w:rPr>
            </w:pPr>
            <w:r w:rsidRPr="00250857">
              <w:rPr>
                <w:rFonts w:ascii="Helvetica Neue" w:hAnsi="Helvetica Neue"/>
              </w:rPr>
              <w:t>8-20 Nodes</w:t>
            </w:r>
          </w:p>
        </w:tc>
        <w:tc>
          <w:tcPr>
            <w:tcW w:w="2205" w:type="dxa"/>
          </w:tcPr>
          <w:p w14:paraId="55EF7387" w14:textId="6C9712FB" w:rsidR="00512D21" w:rsidRPr="00250857" w:rsidRDefault="00512D21" w:rsidP="004F1345">
            <w:pPr>
              <w:rPr>
                <w:rFonts w:ascii="Helvetica Neue" w:hAnsi="Helvetica Neue"/>
              </w:rPr>
            </w:pPr>
            <w:r w:rsidRPr="00250857">
              <w:rPr>
                <w:rFonts w:ascii="Helvetica Neue" w:hAnsi="Helvetica Neue"/>
              </w:rPr>
              <w:t>Master Node</w:t>
            </w:r>
          </w:p>
        </w:tc>
        <w:tc>
          <w:tcPr>
            <w:tcW w:w="3641" w:type="dxa"/>
          </w:tcPr>
          <w:p w14:paraId="3BCDB2EE" w14:textId="77777777" w:rsidR="00512D21" w:rsidRPr="00250857" w:rsidRDefault="00512D21">
            <w:pPr>
              <w:pStyle w:val="ListParagraph"/>
              <w:numPr>
                <w:ilvl w:val="0"/>
                <w:numId w:val="2"/>
              </w:numPr>
              <w:spacing w:before="100" w:beforeAutospacing="1" w:after="100" w:afterAutospacing="1"/>
              <w:rPr>
                <w:rFonts w:ascii="Helvetica Neue" w:hAnsi="Helvetica Neue"/>
                <w:b/>
              </w:rPr>
              <w:pPrChange w:id="221" w:author="Rahul Bhartia" w:date="2015-09-22T00:36:00Z">
                <w:pPr>
                  <w:pStyle w:val="ListParagraph"/>
                  <w:keepNext/>
                  <w:keepLines/>
                  <w:numPr>
                    <w:numId w:val="7"/>
                  </w:numPr>
                  <w:spacing w:before="100" w:beforeAutospacing="1" w:after="100" w:afterAutospacing="1" w:line="259" w:lineRule="auto"/>
                  <w:ind w:left="360" w:hanging="360"/>
                  <w:outlineLvl w:val="1"/>
                </w:pPr>
              </w:pPrChange>
            </w:pPr>
            <w:proofErr w:type="gramStart"/>
            <w:r w:rsidRPr="00250857">
              <w:rPr>
                <w:rFonts w:ascii="Helvetica Neue" w:hAnsi="Helvetica Neue"/>
              </w:rPr>
              <w:t>c3.8xlarge</w:t>
            </w:r>
            <w:proofErr w:type="gramEnd"/>
          </w:p>
          <w:p w14:paraId="09CA7D46" w14:textId="3834A598" w:rsidR="000D65AA" w:rsidRPr="00250857" w:rsidRDefault="000D65AA">
            <w:pPr>
              <w:pStyle w:val="ListParagraph"/>
              <w:numPr>
                <w:ilvl w:val="0"/>
                <w:numId w:val="2"/>
              </w:numPr>
              <w:spacing w:before="100" w:beforeAutospacing="1" w:after="100" w:afterAutospacing="1"/>
              <w:rPr>
                <w:rFonts w:ascii="Helvetica Neue" w:hAnsi="Helvetica Neue"/>
                <w:b/>
              </w:rPr>
              <w:pPrChange w:id="222" w:author="Rahul Bhartia" w:date="2015-09-22T00:36:00Z">
                <w:pPr>
                  <w:pStyle w:val="ListParagraph"/>
                  <w:keepNext/>
                  <w:keepLines/>
                  <w:numPr>
                    <w:numId w:val="7"/>
                  </w:numPr>
                  <w:spacing w:before="100" w:beforeAutospacing="1" w:after="100" w:afterAutospacing="1" w:line="259" w:lineRule="auto"/>
                  <w:ind w:left="360" w:hanging="360"/>
                  <w:outlineLvl w:val="1"/>
                </w:pPr>
              </w:pPrChange>
            </w:pPr>
            <w:proofErr w:type="gramStart"/>
            <w:r w:rsidRPr="00250857">
              <w:rPr>
                <w:rFonts w:ascii="Helvetica Neue" w:hAnsi="Helvetica Neue"/>
              </w:rPr>
              <w:t>d2.2xlarge</w:t>
            </w:r>
            <w:proofErr w:type="gramEnd"/>
          </w:p>
          <w:p w14:paraId="5E2FE41F" w14:textId="77777777" w:rsidR="00512D21" w:rsidRPr="00250857" w:rsidRDefault="00512D21" w:rsidP="00086187">
            <w:pPr>
              <w:pStyle w:val="ListParagraph"/>
              <w:spacing w:before="100" w:beforeAutospacing="1" w:after="100" w:afterAutospacing="1"/>
              <w:ind w:left="1080"/>
              <w:rPr>
                <w:rFonts w:ascii="Helvetica Neue" w:hAnsi="Helvetica Neue"/>
              </w:rPr>
            </w:pPr>
          </w:p>
        </w:tc>
      </w:tr>
      <w:tr w:rsidR="00512D21" w:rsidRPr="00250857" w14:paraId="63AABDBA" w14:textId="77777777" w:rsidTr="00A02A37">
        <w:tc>
          <w:tcPr>
            <w:tcW w:w="2214" w:type="dxa"/>
            <w:vMerge/>
          </w:tcPr>
          <w:p w14:paraId="5DB02998" w14:textId="2660AC49" w:rsidR="00512D21" w:rsidRPr="00250857" w:rsidRDefault="00512D21" w:rsidP="00A473A8">
            <w:pPr>
              <w:rPr>
                <w:rFonts w:ascii="Helvetica Neue" w:hAnsi="Helvetica Neue"/>
              </w:rPr>
            </w:pPr>
          </w:p>
        </w:tc>
        <w:tc>
          <w:tcPr>
            <w:tcW w:w="2205" w:type="dxa"/>
          </w:tcPr>
          <w:p w14:paraId="4A388A67" w14:textId="36C28929" w:rsidR="00512D21" w:rsidRPr="00250857" w:rsidRDefault="00512D21" w:rsidP="00086187">
            <w:pPr>
              <w:rPr>
                <w:rFonts w:ascii="Helvetica Neue" w:hAnsi="Helvetica Neue"/>
              </w:rPr>
            </w:pPr>
            <w:r w:rsidRPr="00250857">
              <w:rPr>
                <w:rFonts w:ascii="Helvetica Neue" w:hAnsi="Helvetica Neue"/>
              </w:rPr>
              <w:t xml:space="preserve"> Worker Node</w:t>
            </w:r>
          </w:p>
        </w:tc>
        <w:tc>
          <w:tcPr>
            <w:tcW w:w="3641" w:type="dxa"/>
          </w:tcPr>
          <w:p w14:paraId="393DD185" w14:textId="311FDF82" w:rsidR="000D0A9A" w:rsidRPr="00250857" w:rsidRDefault="00512D21">
            <w:pPr>
              <w:pStyle w:val="ListParagraph"/>
              <w:numPr>
                <w:ilvl w:val="0"/>
                <w:numId w:val="12"/>
              </w:numPr>
              <w:spacing w:before="100" w:beforeAutospacing="1" w:after="100" w:afterAutospacing="1"/>
              <w:rPr>
                <w:rFonts w:ascii="Helvetica Neue" w:hAnsi="Helvetica Neue"/>
                <w:b/>
              </w:rPr>
              <w:pPrChange w:id="223" w:author="Rahul Bhartia" w:date="2015-09-22T00:36:00Z">
                <w:pPr>
                  <w:pStyle w:val="ListParagraph"/>
                  <w:keepNext/>
                  <w:keepLines/>
                  <w:numPr>
                    <w:numId w:val="26"/>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d2.4xlarge</w:t>
            </w:r>
            <w:proofErr w:type="gramEnd"/>
            <w:r w:rsidRPr="00250857">
              <w:rPr>
                <w:rFonts w:ascii="Helvetica Neue" w:hAnsi="Helvetica Neue"/>
              </w:rPr>
              <w:t xml:space="preserve"> </w:t>
            </w:r>
          </w:p>
          <w:p w14:paraId="0D67BC48" w14:textId="77777777" w:rsidR="00512D21" w:rsidRPr="00250857" w:rsidRDefault="00512D21">
            <w:pPr>
              <w:pStyle w:val="ListParagraph"/>
              <w:numPr>
                <w:ilvl w:val="0"/>
                <w:numId w:val="12"/>
              </w:numPr>
              <w:spacing w:before="100" w:beforeAutospacing="1" w:after="100" w:afterAutospacing="1"/>
              <w:rPr>
                <w:rFonts w:ascii="Helvetica Neue" w:hAnsi="Helvetica Neue"/>
                <w:b/>
              </w:rPr>
              <w:pPrChange w:id="224" w:author="Rahul Bhartia" w:date="2015-09-22T00:36:00Z">
                <w:pPr>
                  <w:pStyle w:val="ListParagraph"/>
                  <w:keepNext/>
                  <w:keepLines/>
                  <w:numPr>
                    <w:numId w:val="26"/>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r3.4xlarge</w:t>
            </w:r>
            <w:proofErr w:type="gramEnd"/>
          </w:p>
          <w:p w14:paraId="364C915D" w14:textId="77777777" w:rsidR="00512D21" w:rsidRPr="00250857" w:rsidRDefault="00512D21">
            <w:pPr>
              <w:pStyle w:val="ListParagraph"/>
              <w:numPr>
                <w:ilvl w:val="0"/>
                <w:numId w:val="12"/>
              </w:numPr>
              <w:spacing w:before="100" w:beforeAutospacing="1" w:after="100" w:afterAutospacing="1"/>
              <w:rPr>
                <w:rFonts w:ascii="Helvetica Neue" w:hAnsi="Helvetica Neue"/>
                <w:b/>
              </w:rPr>
              <w:pPrChange w:id="225" w:author="Rahul Bhartia" w:date="2015-09-22T00:36:00Z">
                <w:pPr>
                  <w:pStyle w:val="ListParagraph"/>
                  <w:keepNext/>
                  <w:keepLines/>
                  <w:numPr>
                    <w:numId w:val="26"/>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c3.8xlarge</w:t>
            </w:r>
            <w:proofErr w:type="gramEnd"/>
          </w:p>
          <w:p w14:paraId="7622779E" w14:textId="0E24F1FB" w:rsidR="00512D21" w:rsidRPr="00250857" w:rsidRDefault="00512D21" w:rsidP="006274DC">
            <w:pPr>
              <w:pStyle w:val="ListParagraph"/>
              <w:spacing w:before="100" w:beforeAutospacing="1" w:after="100" w:afterAutospacing="1"/>
              <w:ind w:left="1080"/>
              <w:rPr>
                <w:rFonts w:ascii="Helvetica Neue" w:hAnsi="Helvetica Neue"/>
              </w:rPr>
            </w:pPr>
          </w:p>
        </w:tc>
      </w:tr>
      <w:tr w:rsidR="00512D21" w:rsidRPr="00250857" w14:paraId="065D0F0B" w14:textId="77777777" w:rsidTr="00A02A37">
        <w:tc>
          <w:tcPr>
            <w:tcW w:w="2214" w:type="dxa"/>
            <w:vMerge/>
          </w:tcPr>
          <w:p w14:paraId="283D7538" w14:textId="0F61E34C" w:rsidR="00512D21" w:rsidRPr="00250857" w:rsidRDefault="00512D21" w:rsidP="00A473A8">
            <w:pPr>
              <w:rPr>
                <w:rFonts w:ascii="Helvetica Neue" w:hAnsi="Helvetica Neue"/>
              </w:rPr>
            </w:pPr>
          </w:p>
        </w:tc>
        <w:tc>
          <w:tcPr>
            <w:tcW w:w="2205" w:type="dxa"/>
          </w:tcPr>
          <w:p w14:paraId="58C6A75B" w14:textId="1749D91C" w:rsidR="00512D21" w:rsidRPr="00250857" w:rsidRDefault="00512D21" w:rsidP="00A473A8">
            <w:pPr>
              <w:rPr>
                <w:rFonts w:ascii="Helvetica Neue" w:hAnsi="Helvetica Neue"/>
              </w:rPr>
            </w:pPr>
            <w:r w:rsidRPr="00250857">
              <w:rPr>
                <w:rFonts w:ascii="Helvetica Neue" w:hAnsi="Helvetica Neue"/>
              </w:rPr>
              <w:t>Utility Node</w:t>
            </w:r>
          </w:p>
        </w:tc>
        <w:tc>
          <w:tcPr>
            <w:tcW w:w="3641" w:type="dxa"/>
          </w:tcPr>
          <w:p w14:paraId="59C3E082" w14:textId="77777777" w:rsidR="00512D21" w:rsidRPr="00250857" w:rsidRDefault="00512D21">
            <w:pPr>
              <w:pStyle w:val="ListParagraph"/>
              <w:numPr>
                <w:ilvl w:val="0"/>
                <w:numId w:val="2"/>
              </w:numPr>
              <w:spacing w:before="100" w:beforeAutospacing="1" w:after="100" w:afterAutospacing="1"/>
              <w:rPr>
                <w:rFonts w:ascii="Helvetica Neue" w:hAnsi="Helvetica Neue"/>
                <w:b/>
              </w:rPr>
              <w:pPrChange w:id="226" w:author="Rahul Bhartia" w:date="2015-09-22T00:36:00Z">
                <w:pPr>
                  <w:pStyle w:val="ListParagraph"/>
                  <w:keepNext/>
                  <w:keepLines/>
                  <w:numPr>
                    <w:numId w:val="7"/>
                  </w:numPr>
                  <w:spacing w:before="100" w:beforeAutospacing="1" w:after="100" w:afterAutospacing="1" w:line="259" w:lineRule="auto"/>
                  <w:ind w:left="360" w:hanging="360"/>
                  <w:outlineLvl w:val="1"/>
                </w:pPr>
              </w:pPrChange>
            </w:pPr>
            <w:proofErr w:type="gramStart"/>
            <w:r w:rsidRPr="00250857">
              <w:rPr>
                <w:rFonts w:ascii="Helvetica Neue" w:hAnsi="Helvetica Neue"/>
              </w:rPr>
              <w:t>m3.2xlarge</w:t>
            </w:r>
            <w:proofErr w:type="gramEnd"/>
          </w:p>
          <w:p w14:paraId="3B3B0B30" w14:textId="6EF8032D" w:rsidR="000D65AA" w:rsidRPr="00250857" w:rsidRDefault="000D65AA">
            <w:pPr>
              <w:pStyle w:val="ListParagraph"/>
              <w:numPr>
                <w:ilvl w:val="0"/>
                <w:numId w:val="2"/>
              </w:numPr>
              <w:spacing w:before="100" w:beforeAutospacing="1" w:after="100" w:afterAutospacing="1"/>
              <w:rPr>
                <w:rFonts w:ascii="Helvetica Neue" w:hAnsi="Helvetica Neue"/>
                <w:b/>
              </w:rPr>
              <w:pPrChange w:id="227" w:author="Rahul Bhartia" w:date="2015-09-22T00:36:00Z">
                <w:pPr>
                  <w:pStyle w:val="ListParagraph"/>
                  <w:keepNext/>
                  <w:keepLines/>
                  <w:numPr>
                    <w:numId w:val="7"/>
                  </w:numPr>
                  <w:spacing w:before="100" w:beforeAutospacing="1" w:after="100" w:afterAutospacing="1" w:line="259" w:lineRule="auto"/>
                  <w:ind w:left="360" w:hanging="360"/>
                  <w:outlineLvl w:val="1"/>
                </w:pPr>
              </w:pPrChange>
            </w:pPr>
            <w:proofErr w:type="gramStart"/>
            <w:r w:rsidRPr="00250857">
              <w:rPr>
                <w:rFonts w:ascii="Helvetica Neue" w:hAnsi="Helvetica Neue"/>
              </w:rPr>
              <w:t>d2.2xlarge</w:t>
            </w:r>
            <w:proofErr w:type="gramEnd"/>
          </w:p>
          <w:p w14:paraId="580F28DF" w14:textId="77777777" w:rsidR="00512D21" w:rsidRPr="00250857" w:rsidRDefault="00512D21" w:rsidP="00A473A8">
            <w:pPr>
              <w:rPr>
                <w:rFonts w:ascii="Helvetica Neue" w:hAnsi="Helvetica Neue"/>
              </w:rPr>
            </w:pPr>
          </w:p>
        </w:tc>
      </w:tr>
      <w:tr w:rsidR="00512D21" w:rsidRPr="00250857" w14:paraId="594D1525" w14:textId="77777777" w:rsidTr="00A02A37">
        <w:tc>
          <w:tcPr>
            <w:tcW w:w="2214" w:type="dxa"/>
            <w:vMerge/>
          </w:tcPr>
          <w:p w14:paraId="3B16C5BB" w14:textId="17167C96" w:rsidR="00512D21" w:rsidRPr="00250857" w:rsidRDefault="00512D21" w:rsidP="00A473A8">
            <w:pPr>
              <w:rPr>
                <w:rFonts w:ascii="Helvetica Neue" w:hAnsi="Helvetica Neue"/>
              </w:rPr>
            </w:pPr>
          </w:p>
        </w:tc>
        <w:tc>
          <w:tcPr>
            <w:tcW w:w="2205" w:type="dxa"/>
          </w:tcPr>
          <w:p w14:paraId="73AC5B44" w14:textId="29E9E7C9" w:rsidR="00512D21" w:rsidRPr="00250857" w:rsidRDefault="00512D21" w:rsidP="00A473A8">
            <w:pPr>
              <w:rPr>
                <w:rFonts w:ascii="Helvetica Neue" w:hAnsi="Helvetica Neue"/>
              </w:rPr>
            </w:pPr>
            <w:r w:rsidRPr="00250857">
              <w:rPr>
                <w:rFonts w:ascii="Helvetica Neue" w:hAnsi="Helvetica Neue"/>
              </w:rPr>
              <w:t>Edge Node</w:t>
            </w:r>
          </w:p>
        </w:tc>
        <w:tc>
          <w:tcPr>
            <w:tcW w:w="3641" w:type="dxa"/>
          </w:tcPr>
          <w:p w14:paraId="7A6055CB" w14:textId="77777777" w:rsidR="00512D21" w:rsidRPr="00250857" w:rsidRDefault="00512D21">
            <w:pPr>
              <w:pStyle w:val="ListParagraph"/>
              <w:numPr>
                <w:ilvl w:val="0"/>
                <w:numId w:val="2"/>
              </w:numPr>
              <w:spacing w:before="100" w:beforeAutospacing="1" w:after="100" w:afterAutospacing="1"/>
              <w:rPr>
                <w:rFonts w:ascii="Helvetica Neue" w:hAnsi="Helvetica Neue"/>
                <w:b/>
              </w:rPr>
              <w:pPrChange w:id="228" w:author="Rahul Bhartia" w:date="2015-09-22T00:36:00Z">
                <w:pPr>
                  <w:pStyle w:val="ListParagraph"/>
                  <w:keepNext/>
                  <w:keepLines/>
                  <w:numPr>
                    <w:numId w:val="7"/>
                  </w:numPr>
                  <w:spacing w:before="100" w:beforeAutospacing="1" w:after="100" w:afterAutospacing="1" w:line="259" w:lineRule="auto"/>
                  <w:ind w:left="360" w:hanging="360"/>
                  <w:outlineLvl w:val="1"/>
                </w:pPr>
              </w:pPrChange>
            </w:pPr>
            <w:proofErr w:type="gramStart"/>
            <w:r w:rsidRPr="00250857">
              <w:rPr>
                <w:rFonts w:ascii="Helvetica Neue" w:hAnsi="Helvetica Neue"/>
              </w:rPr>
              <w:t>m3.2xlarge</w:t>
            </w:r>
            <w:proofErr w:type="gramEnd"/>
          </w:p>
          <w:p w14:paraId="3B9EB854" w14:textId="4FA750D5" w:rsidR="000D65AA" w:rsidRPr="00250857" w:rsidRDefault="000D65AA">
            <w:pPr>
              <w:pStyle w:val="ListParagraph"/>
              <w:numPr>
                <w:ilvl w:val="0"/>
                <w:numId w:val="2"/>
              </w:numPr>
              <w:spacing w:before="100" w:beforeAutospacing="1" w:after="100" w:afterAutospacing="1"/>
              <w:rPr>
                <w:rFonts w:ascii="Helvetica Neue" w:hAnsi="Helvetica Neue"/>
                <w:b/>
              </w:rPr>
              <w:pPrChange w:id="229" w:author="Rahul Bhartia" w:date="2015-09-22T00:36:00Z">
                <w:pPr>
                  <w:pStyle w:val="ListParagraph"/>
                  <w:keepNext/>
                  <w:keepLines/>
                  <w:numPr>
                    <w:numId w:val="7"/>
                  </w:numPr>
                  <w:spacing w:before="100" w:beforeAutospacing="1" w:after="100" w:afterAutospacing="1" w:line="259" w:lineRule="auto"/>
                  <w:ind w:left="360" w:hanging="360"/>
                  <w:outlineLvl w:val="1"/>
                </w:pPr>
              </w:pPrChange>
            </w:pPr>
            <w:proofErr w:type="gramStart"/>
            <w:r w:rsidRPr="00250857">
              <w:rPr>
                <w:rFonts w:ascii="Helvetica Neue" w:hAnsi="Helvetica Neue"/>
              </w:rPr>
              <w:t>d2.2xlarge</w:t>
            </w:r>
            <w:proofErr w:type="gramEnd"/>
          </w:p>
          <w:p w14:paraId="363632B8" w14:textId="77777777" w:rsidR="00512D21" w:rsidRPr="00250857" w:rsidRDefault="00512D21" w:rsidP="00A473A8">
            <w:pPr>
              <w:rPr>
                <w:rFonts w:ascii="Helvetica Neue" w:hAnsi="Helvetica Neue"/>
              </w:rPr>
            </w:pPr>
          </w:p>
        </w:tc>
      </w:tr>
      <w:tr w:rsidR="00512D21" w:rsidRPr="00250857" w14:paraId="040F4D45" w14:textId="77777777" w:rsidTr="00A02A37">
        <w:tc>
          <w:tcPr>
            <w:tcW w:w="2214" w:type="dxa"/>
            <w:vMerge w:val="restart"/>
          </w:tcPr>
          <w:p w14:paraId="24FFC421" w14:textId="15B20BC8" w:rsidR="00512D21" w:rsidRPr="00250857" w:rsidRDefault="00512D21" w:rsidP="00A473A8">
            <w:pPr>
              <w:rPr>
                <w:rFonts w:ascii="Helvetica Neue" w:hAnsi="Helvetica Neue"/>
              </w:rPr>
            </w:pPr>
            <w:r w:rsidRPr="00250857">
              <w:rPr>
                <w:rFonts w:ascii="Helvetica Neue" w:hAnsi="Helvetica Neue"/>
              </w:rPr>
              <w:t>20-100 Nodes</w:t>
            </w:r>
          </w:p>
        </w:tc>
        <w:tc>
          <w:tcPr>
            <w:tcW w:w="2205" w:type="dxa"/>
          </w:tcPr>
          <w:p w14:paraId="0313F843" w14:textId="16EFA0D4" w:rsidR="00512D21" w:rsidRPr="00250857" w:rsidRDefault="00512D21" w:rsidP="00A473A8">
            <w:pPr>
              <w:rPr>
                <w:rFonts w:ascii="Helvetica Neue" w:hAnsi="Helvetica Neue"/>
              </w:rPr>
            </w:pPr>
            <w:r w:rsidRPr="00250857">
              <w:rPr>
                <w:rFonts w:ascii="Helvetica Neue" w:hAnsi="Helvetica Neue"/>
              </w:rPr>
              <w:t>Master Node</w:t>
            </w:r>
          </w:p>
        </w:tc>
        <w:tc>
          <w:tcPr>
            <w:tcW w:w="3641" w:type="dxa"/>
          </w:tcPr>
          <w:p w14:paraId="59193752" w14:textId="77777777" w:rsidR="00512D21" w:rsidRPr="00250857" w:rsidRDefault="00512D21">
            <w:pPr>
              <w:pStyle w:val="ListParagraph"/>
              <w:numPr>
                <w:ilvl w:val="0"/>
                <w:numId w:val="15"/>
              </w:numPr>
              <w:spacing w:before="100" w:beforeAutospacing="1" w:after="100" w:afterAutospacing="1"/>
              <w:rPr>
                <w:rFonts w:ascii="Helvetica Neue" w:hAnsi="Helvetica Neue"/>
                <w:b/>
              </w:rPr>
              <w:pPrChange w:id="230" w:author="Rahul Bhartia" w:date="2015-09-22T00:36:00Z">
                <w:pPr>
                  <w:pStyle w:val="ListParagraph"/>
                  <w:keepNext/>
                  <w:keepLines/>
                  <w:numPr>
                    <w:numId w:val="27"/>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r3.4xlarge</w:t>
            </w:r>
            <w:proofErr w:type="gramEnd"/>
          </w:p>
          <w:p w14:paraId="60D4E0AE" w14:textId="75D32323" w:rsidR="000D65AA" w:rsidRPr="00250857" w:rsidRDefault="000D65AA">
            <w:pPr>
              <w:pStyle w:val="ListParagraph"/>
              <w:numPr>
                <w:ilvl w:val="0"/>
                <w:numId w:val="15"/>
              </w:numPr>
              <w:spacing w:before="100" w:beforeAutospacing="1" w:after="100" w:afterAutospacing="1"/>
              <w:rPr>
                <w:rFonts w:ascii="Helvetica Neue" w:hAnsi="Helvetica Neue"/>
                <w:b/>
              </w:rPr>
              <w:pPrChange w:id="231" w:author="Rahul Bhartia" w:date="2015-09-22T00:36:00Z">
                <w:pPr>
                  <w:pStyle w:val="ListParagraph"/>
                  <w:keepNext/>
                  <w:keepLines/>
                  <w:numPr>
                    <w:numId w:val="27"/>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d2.2xlarge</w:t>
            </w:r>
            <w:proofErr w:type="gramEnd"/>
          </w:p>
          <w:p w14:paraId="3027E6C0" w14:textId="77777777" w:rsidR="00512D21" w:rsidRPr="00250857" w:rsidRDefault="00512D21" w:rsidP="00086187">
            <w:pPr>
              <w:pStyle w:val="ListParagraph"/>
              <w:spacing w:before="100" w:beforeAutospacing="1" w:after="100" w:afterAutospacing="1"/>
              <w:ind w:left="1080"/>
              <w:rPr>
                <w:rFonts w:ascii="Helvetica Neue" w:hAnsi="Helvetica Neue"/>
              </w:rPr>
            </w:pPr>
          </w:p>
        </w:tc>
      </w:tr>
      <w:tr w:rsidR="00512D21" w:rsidRPr="00250857" w14:paraId="0669E147" w14:textId="77777777" w:rsidTr="00A02A37">
        <w:tc>
          <w:tcPr>
            <w:tcW w:w="2214" w:type="dxa"/>
            <w:vMerge/>
          </w:tcPr>
          <w:p w14:paraId="7D310155" w14:textId="1414A26A" w:rsidR="00512D21" w:rsidRPr="00250857" w:rsidRDefault="00512D21" w:rsidP="00A473A8">
            <w:pPr>
              <w:rPr>
                <w:rFonts w:ascii="Helvetica Neue" w:hAnsi="Helvetica Neue"/>
              </w:rPr>
            </w:pPr>
          </w:p>
        </w:tc>
        <w:tc>
          <w:tcPr>
            <w:tcW w:w="2205" w:type="dxa"/>
          </w:tcPr>
          <w:p w14:paraId="5C0D125D" w14:textId="625E48C9" w:rsidR="00512D21" w:rsidRPr="00250857" w:rsidRDefault="00512D21" w:rsidP="00A473A8">
            <w:pPr>
              <w:rPr>
                <w:rFonts w:ascii="Helvetica Neue" w:hAnsi="Helvetica Neue"/>
              </w:rPr>
            </w:pPr>
            <w:r w:rsidRPr="00250857">
              <w:rPr>
                <w:rFonts w:ascii="Helvetica Neue" w:hAnsi="Helvetica Neue"/>
              </w:rPr>
              <w:t xml:space="preserve"> Worker Node</w:t>
            </w:r>
          </w:p>
        </w:tc>
        <w:tc>
          <w:tcPr>
            <w:tcW w:w="3641" w:type="dxa"/>
          </w:tcPr>
          <w:p w14:paraId="3A2E64DD" w14:textId="596A8710" w:rsidR="00512D21" w:rsidRPr="00250857" w:rsidRDefault="00512D21">
            <w:pPr>
              <w:pStyle w:val="ListParagraph"/>
              <w:numPr>
                <w:ilvl w:val="0"/>
                <w:numId w:val="11"/>
              </w:numPr>
              <w:spacing w:before="100" w:beforeAutospacing="1" w:after="100" w:afterAutospacing="1"/>
              <w:rPr>
                <w:rFonts w:ascii="Helvetica Neue" w:hAnsi="Helvetica Neue"/>
                <w:b/>
              </w:rPr>
              <w:pPrChange w:id="232" w:author="Rahul Bhartia" w:date="2015-09-22T00:36:00Z">
                <w:pPr>
                  <w:pStyle w:val="ListParagraph"/>
                  <w:keepNext/>
                  <w:keepLines/>
                  <w:numPr>
                    <w:numId w:val="28"/>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d2.8xlarge</w:t>
            </w:r>
            <w:proofErr w:type="gramEnd"/>
          </w:p>
          <w:p w14:paraId="0CA68BC2" w14:textId="5DF2C454" w:rsidR="00512D21" w:rsidRPr="00250857" w:rsidRDefault="00512D21">
            <w:pPr>
              <w:pStyle w:val="ListParagraph"/>
              <w:numPr>
                <w:ilvl w:val="0"/>
                <w:numId w:val="11"/>
              </w:numPr>
              <w:spacing w:before="100" w:beforeAutospacing="1" w:after="100" w:afterAutospacing="1"/>
              <w:rPr>
                <w:rFonts w:ascii="Helvetica Neue" w:hAnsi="Helvetica Neue"/>
                <w:b/>
              </w:rPr>
              <w:pPrChange w:id="233" w:author="Rahul Bhartia" w:date="2015-09-22T00:36:00Z">
                <w:pPr>
                  <w:pStyle w:val="ListParagraph"/>
                  <w:keepNext/>
                  <w:keepLines/>
                  <w:numPr>
                    <w:numId w:val="28"/>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r3.8xlarge</w:t>
            </w:r>
            <w:proofErr w:type="gramEnd"/>
          </w:p>
          <w:p w14:paraId="7C86569E" w14:textId="05B597CE" w:rsidR="00512D21" w:rsidRPr="00250857" w:rsidRDefault="00512D21">
            <w:pPr>
              <w:pStyle w:val="ListParagraph"/>
              <w:numPr>
                <w:ilvl w:val="0"/>
                <w:numId w:val="11"/>
              </w:numPr>
              <w:spacing w:before="100" w:beforeAutospacing="1" w:after="100" w:afterAutospacing="1"/>
              <w:rPr>
                <w:rFonts w:ascii="Helvetica Neue" w:hAnsi="Helvetica Neue"/>
                <w:b/>
              </w:rPr>
              <w:pPrChange w:id="234" w:author="Rahul Bhartia" w:date="2015-09-22T00:36:00Z">
                <w:pPr>
                  <w:pStyle w:val="ListParagraph"/>
                  <w:keepNext/>
                  <w:keepLines/>
                  <w:numPr>
                    <w:numId w:val="28"/>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c3.8xlarge</w:t>
            </w:r>
            <w:proofErr w:type="gramEnd"/>
          </w:p>
        </w:tc>
      </w:tr>
      <w:tr w:rsidR="00512D21" w:rsidRPr="00250857" w14:paraId="0BE26985" w14:textId="77777777" w:rsidTr="00A02A37">
        <w:tc>
          <w:tcPr>
            <w:tcW w:w="2214" w:type="dxa"/>
            <w:vMerge/>
          </w:tcPr>
          <w:p w14:paraId="393F3141" w14:textId="5950BEF3" w:rsidR="00512D21" w:rsidRPr="00250857" w:rsidRDefault="00512D21" w:rsidP="00A473A8">
            <w:pPr>
              <w:rPr>
                <w:rFonts w:ascii="Helvetica Neue" w:hAnsi="Helvetica Neue"/>
              </w:rPr>
            </w:pPr>
          </w:p>
        </w:tc>
        <w:tc>
          <w:tcPr>
            <w:tcW w:w="2205" w:type="dxa"/>
          </w:tcPr>
          <w:p w14:paraId="48516739" w14:textId="6AEDB367" w:rsidR="00512D21" w:rsidRPr="00250857" w:rsidRDefault="00512D21" w:rsidP="00A473A8">
            <w:pPr>
              <w:rPr>
                <w:rFonts w:ascii="Helvetica Neue" w:hAnsi="Helvetica Neue"/>
              </w:rPr>
            </w:pPr>
            <w:r w:rsidRPr="00250857">
              <w:rPr>
                <w:rFonts w:ascii="Helvetica Neue" w:hAnsi="Helvetica Neue"/>
              </w:rPr>
              <w:t>Utility Node</w:t>
            </w:r>
          </w:p>
        </w:tc>
        <w:tc>
          <w:tcPr>
            <w:tcW w:w="3641" w:type="dxa"/>
          </w:tcPr>
          <w:p w14:paraId="3FF7F9D0" w14:textId="77777777" w:rsidR="00512D21" w:rsidRPr="00250857" w:rsidRDefault="00512D21">
            <w:pPr>
              <w:pStyle w:val="ListParagraph"/>
              <w:numPr>
                <w:ilvl w:val="0"/>
                <w:numId w:val="13"/>
              </w:numPr>
              <w:rPr>
                <w:rFonts w:ascii="Helvetica Neue" w:hAnsi="Helvetica Neue"/>
              </w:rPr>
              <w:pPrChange w:id="235" w:author="Rahul Bhartia" w:date="2015-09-22T00:36:00Z">
                <w:pPr>
                  <w:pStyle w:val="ListParagraph"/>
                  <w:keepNext/>
                  <w:keepLines/>
                  <w:numPr>
                    <w:numId w:val="29"/>
                  </w:numPr>
                  <w:tabs>
                    <w:tab w:val="num" w:pos="360"/>
                    <w:tab w:val="num" w:pos="720"/>
                  </w:tabs>
                  <w:spacing w:before="200" w:after="160" w:line="259" w:lineRule="auto"/>
                  <w:ind w:hanging="720"/>
                  <w:outlineLvl w:val="4"/>
                </w:pPr>
              </w:pPrChange>
            </w:pPr>
            <w:proofErr w:type="gramStart"/>
            <w:r w:rsidRPr="00250857">
              <w:rPr>
                <w:rFonts w:ascii="Helvetica Neue" w:hAnsi="Helvetica Neue"/>
              </w:rPr>
              <w:t>c3.8xlarge</w:t>
            </w:r>
            <w:proofErr w:type="gramEnd"/>
          </w:p>
          <w:p w14:paraId="75F1E306" w14:textId="7E68D74E" w:rsidR="000D65AA" w:rsidRPr="00250857" w:rsidRDefault="000D65AA">
            <w:pPr>
              <w:pStyle w:val="ListParagraph"/>
              <w:numPr>
                <w:ilvl w:val="0"/>
                <w:numId w:val="13"/>
              </w:numPr>
              <w:spacing w:before="100" w:beforeAutospacing="1" w:after="100" w:afterAutospacing="1"/>
              <w:rPr>
                <w:rFonts w:ascii="Helvetica Neue" w:hAnsi="Helvetica Neue"/>
                <w:b/>
              </w:rPr>
              <w:pPrChange w:id="236" w:author="Rahul Bhartia" w:date="2015-09-22T00:36:00Z">
                <w:pPr>
                  <w:pStyle w:val="ListParagraph"/>
                  <w:keepNext/>
                  <w:keepLines/>
                  <w:numPr>
                    <w:numId w:val="29"/>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d2.2xlarge</w:t>
            </w:r>
            <w:proofErr w:type="gramEnd"/>
          </w:p>
        </w:tc>
      </w:tr>
      <w:tr w:rsidR="00512D21" w:rsidRPr="00250857" w14:paraId="248A8DB6" w14:textId="77777777" w:rsidTr="00A02A37">
        <w:tc>
          <w:tcPr>
            <w:tcW w:w="2214" w:type="dxa"/>
            <w:vMerge/>
          </w:tcPr>
          <w:p w14:paraId="07F6DDCD" w14:textId="09BA4D31" w:rsidR="00512D21" w:rsidRPr="00250857" w:rsidRDefault="00512D21" w:rsidP="00A473A8">
            <w:pPr>
              <w:rPr>
                <w:rFonts w:ascii="Helvetica Neue" w:hAnsi="Helvetica Neue"/>
              </w:rPr>
            </w:pPr>
          </w:p>
        </w:tc>
        <w:tc>
          <w:tcPr>
            <w:tcW w:w="2205" w:type="dxa"/>
          </w:tcPr>
          <w:p w14:paraId="24A7A3B8" w14:textId="2A8DB12A" w:rsidR="00512D21" w:rsidRPr="00250857" w:rsidRDefault="00512D21" w:rsidP="00A473A8">
            <w:pPr>
              <w:rPr>
                <w:rFonts w:ascii="Helvetica Neue" w:hAnsi="Helvetica Neue"/>
              </w:rPr>
            </w:pPr>
            <w:r w:rsidRPr="00250857">
              <w:rPr>
                <w:rFonts w:ascii="Helvetica Neue" w:hAnsi="Helvetica Neue"/>
              </w:rPr>
              <w:t>Edge Node</w:t>
            </w:r>
          </w:p>
        </w:tc>
        <w:tc>
          <w:tcPr>
            <w:tcW w:w="3641" w:type="dxa"/>
          </w:tcPr>
          <w:p w14:paraId="1718D56E" w14:textId="77777777" w:rsidR="00512D21" w:rsidRPr="00250857" w:rsidRDefault="00512D21">
            <w:pPr>
              <w:pStyle w:val="ListParagraph"/>
              <w:numPr>
                <w:ilvl w:val="0"/>
                <w:numId w:val="16"/>
              </w:numPr>
              <w:spacing w:before="100" w:beforeAutospacing="1" w:after="100" w:afterAutospacing="1"/>
              <w:rPr>
                <w:rFonts w:ascii="Helvetica Neue" w:hAnsi="Helvetica Neue"/>
                <w:b/>
              </w:rPr>
              <w:pPrChange w:id="237" w:author="Rahul Bhartia" w:date="2015-09-22T00:36:00Z">
                <w:pPr>
                  <w:pStyle w:val="ListParagraph"/>
                  <w:keepNext/>
                  <w:keepLines/>
                  <w:numPr>
                    <w:numId w:val="30"/>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m3.2xlarge</w:t>
            </w:r>
            <w:proofErr w:type="gramEnd"/>
          </w:p>
          <w:p w14:paraId="2EC0ADCF" w14:textId="77777777" w:rsidR="000D65AA" w:rsidRPr="00250857" w:rsidRDefault="000D65AA">
            <w:pPr>
              <w:pStyle w:val="ListParagraph"/>
              <w:numPr>
                <w:ilvl w:val="0"/>
                <w:numId w:val="16"/>
              </w:numPr>
              <w:spacing w:before="100" w:beforeAutospacing="1" w:after="100" w:afterAutospacing="1"/>
              <w:rPr>
                <w:rFonts w:ascii="Helvetica Neue" w:hAnsi="Helvetica Neue"/>
                <w:b/>
              </w:rPr>
              <w:pPrChange w:id="238" w:author="Rahul Bhartia" w:date="2015-09-22T00:36:00Z">
                <w:pPr>
                  <w:pStyle w:val="ListParagraph"/>
                  <w:keepNext/>
                  <w:keepLines/>
                  <w:numPr>
                    <w:numId w:val="30"/>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d2.2xlarge</w:t>
            </w:r>
            <w:proofErr w:type="gramEnd"/>
          </w:p>
          <w:p w14:paraId="4E407DB2" w14:textId="28D32318" w:rsidR="000D65AA" w:rsidRPr="00250857" w:rsidRDefault="000D65AA" w:rsidP="000D65AA">
            <w:pPr>
              <w:pStyle w:val="ListParagraph"/>
              <w:spacing w:before="100" w:beforeAutospacing="1" w:after="100" w:afterAutospacing="1"/>
              <w:ind w:left="360"/>
              <w:rPr>
                <w:rFonts w:ascii="Helvetica Neue" w:hAnsi="Helvetica Neue"/>
              </w:rPr>
            </w:pPr>
          </w:p>
        </w:tc>
      </w:tr>
      <w:tr w:rsidR="00512D21" w:rsidRPr="00250857" w14:paraId="0E35F2CB" w14:textId="77777777" w:rsidTr="00A02A37">
        <w:tc>
          <w:tcPr>
            <w:tcW w:w="2214" w:type="dxa"/>
            <w:vMerge w:val="restart"/>
          </w:tcPr>
          <w:p w14:paraId="52EC835E" w14:textId="0609FEA1" w:rsidR="00512D21" w:rsidRPr="00250857" w:rsidRDefault="00512D21" w:rsidP="00A473A8">
            <w:pPr>
              <w:rPr>
                <w:rFonts w:ascii="Helvetica Neue" w:hAnsi="Helvetica Neue"/>
              </w:rPr>
            </w:pPr>
            <w:r w:rsidRPr="00250857">
              <w:rPr>
                <w:rFonts w:ascii="Helvetica Neue" w:hAnsi="Helvetica Neue"/>
              </w:rPr>
              <w:t>&gt; 100 Nodes</w:t>
            </w:r>
          </w:p>
        </w:tc>
        <w:tc>
          <w:tcPr>
            <w:tcW w:w="2205" w:type="dxa"/>
          </w:tcPr>
          <w:p w14:paraId="56788CD5" w14:textId="151F6FCA" w:rsidR="00512D21" w:rsidRPr="00250857" w:rsidRDefault="00512D21" w:rsidP="00A473A8">
            <w:pPr>
              <w:rPr>
                <w:rFonts w:ascii="Helvetica Neue" w:hAnsi="Helvetica Neue"/>
              </w:rPr>
            </w:pPr>
            <w:r w:rsidRPr="00250857">
              <w:rPr>
                <w:rFonts w:ascii="Helvetica Neue" w:hAnsi="Helvetica Neue"/>
              </w:rPr>
              <w:t>Master Node</w:t>
            </w:r>
          </w:p>
        </w:tc>
        <w:tc>
          <w:tcPr>
            <w:tcW w:w="3641" w:type="dxa"/>
          </w:tcPr>
          <w:p w14:paraId="69BFB67F" w14:textId="72847FC5" w:rsidR="00512D21" w:rsidRPr="00250857" w:rsidRDefault="00512D21">
            <w:pPr>
              <w:pStyle w:val="ListParagraph"/>
              <w:numPr>
                <w:ilvl w:val="0"/>
                <w:numId w:val="19"/>
              </w:numPr>
              <w:spacing w:before="100" w:beforeAutospacing="1" w:after="100" w:afterAutospacing="1"/>
              <w:rPr>
                <w:rFonts w:ascii="Helvetica Neue" w:hAnsi="Helvetica Neue"/>
                <w:b/>
              </w:rPr>
              <w:pPrChange w:id="239" w:author="Rahul Bhartia" w:date="2015-09-22T00:36:00Z">
                <w:pPr>
                  <w:pStyle w:val="ListParagraph"/>
                  <w:numPr>
                    <w:numId w:val="31"/>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r3.8xlarge</w:t>
            </w:r>
            <w:proofErr w:type="gramEnd"/>
          </w:p>
        </w:tc>
      </w:tr>
      <w:tr w:rsidR="00512D21" w:rsidRPr="00250857" w14:paraId="6E3523BF" w14:textId="77777777" w:rsidTr="00A02A37">
        <w:tc>
          <w:tcPr>
            <w:tcW w:w="2214" w:type="dxa"/>
            <w:vMerge/>
          </w:tcPr>
          <w:p w14:paraId="726B4F36" w14:textId="31CA0406" w:rsidR="00512D21" w:rsidRPr="00250857" w:rsidRDefault="00512D21" w:rsidP="00A473A8">
            <w:pPr>
              <w:rPr>
                <w:rFonts w:ascii="Helvetica Neue" w:hAnsi="Helvetica Neue"/>
              </w:rPr>
            </w:pPr>
          </w:p>
        </w:tc>
        <w:tc>
          <w:tcPr>
            <w:tcW w:w="2205" w:type="dxa"/>
          </w:tcPr>
          <w:p w14:paraId="19CAD17E" w14:textId="7A65789C" w:rsidR="00512D21" w:rsidRPr="00250857" w:rsidRDefault="00512D21" w:rsidP="00A473A8">
            <w:pPr>
              <w:rPr>
                <w:rFonts w:ascii="Helvetica Neue" w:hAnsi="Helvetica Neue"/>
              </w:rPr>
            </w:pPr>
            <w:r w:rsidRPr="00250857">
              <w:rPr>
                <w:rFonts w:ascii="Helvetica Neue" w:hAnsi="Helvetica Neue"/>
              </w:rPr>
              <w:t xml:space="preserve"> Worker Node</w:t>
            </w:r>
          </w:p>
        </w:tc>
        <w:tc>
          <w:tcPr>
            <w:tcW w:w="3641" w:type="dxa"/>
          </w:tcPr>
          <w:p w14:paraId="456FE4D1" w14:textId="77777777" w:rsidR="00512D21" w:rsidRPr="00250857" w:rsidRDefault="00512D21">
            <w:pPr>
              <w:pStyle w:val="ListParagraph"/>
              <w:numPr>
                <w:ilvl w:val="0"/>
                <w:numId w:val="18"/>
              </w:numPr>
              <w:spacing w:before="100" w:beforeAutospacing="1" w:after="100" w:afterAutospacing="1"/>
              <w:rPr>
                <w:rFonts w:ascii="Helvetica Neue" w:hAnsi="Helvetica Neue"/>
                <w:b/>
              </w:rPr>
              <w:pPrChange w:id="240" w:author="Rahul Bhartia" w:date="2015-09-22T00:36:00Z">
                <w:pPr>
                  <w:pStyle w:val="ListParagraph"/>
                  <w:keepNext/>
                  <w:keepLines/>
                  <w:numPr>
                    <w:numId w:val="32"/>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d2.8xlarge</w:t>
            </w:r>
            <w:proofErr w:type="gramEnd"/>
          </w:p>
          <w:p w14:paraId="0C48E28B" w14:textId="77777777" w:rsidR="00512D21" w:rsidRPr="00250857" w:rsidRDefault="00512D21">
            <w:pPr>
              <w:pStyle w:val="ListParagraph"/>
              <w:numPr>
                <w:ilvl w:val="0"/>
                <w:numId w:val="18"/>
              </w:numPr>
              <w:spacing w:before="100" w:beforeAutospacing="1" w:after="100" w:afterAutospacing="1"/>
              <w:rPr>
                <w:rFonts w:ascii="Helvetica Neue" w:hAnsi="Helvetica Neue"/>
                <w:b/>
              </w:rPr>
              <w:pPrChange w:id="241" w:author="Rahul Bhartia" w:date="2015-09-22T00:36:00Z">
                <w:pPr>
                  <w:pStyle w:val="ListParagraph"/>
                  <w:keepNext/>
                  <w:keepLines/>
                  <w:numPr>
                    <w:numId w:val="32"/>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r3.8xlarge</w:t>
            </w:r>
            <w:proofErr w:type="gramEnd"/>
            <w:r w:rsidRPr="00250857">
              <w:rPr>
                <w:rFonts w:ascii="Helvetica Neue" w:hAnsi="Helvetica Neue"/>
              </w:rPr>
              <w:t xml:space="preserve"> </w:t>
            </w:r>
          </w:p>
          <w:p w14:paraId="14D38074" w14:textId="7E8D363B" w:rsidR="00512D21" w:rsidRPr="00250857" w:rsidRDefault="00512D21">
            <w:pPr>
              <w:pStyle w:val="ListParagraph"/>
              <w:numPr>
                <w:ilvl w:val="0"/>
                <w:numId w:val="18"/>
              </w:numPr>
              <w:spacing w:before="100" w:beforeAutospacing="1" w:after="100" w:afterAutospacing="1"/>
              <w:rPr>
                <w:rFonts w:ascii="Helvetica Neue" w:hAnsi="Helvetica Neue"/>
                <w:b/>
              </w:rPr>
              <w:pPrChange w:id="242" w:author="Rahul Bhartia" w:date="2015-09-22T00:36:00Z">
                <w:pPr>
                  <w:pStyle w:val="ListParagraph"/>
                  <w:keepNext/>
                  <w:keepLines/>
                  <w:numPr>
                    <w:numId w:val="32"/>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c3.8xlarge</w:t>
            </w:r>
            <w:proofErr w:type="gramEnd"/>
          </w:p>
        </w:tc>
      </w:tr>
      <w:tr w:rsidR="00512D21" w:rsidRPr="00250857" w14:paraId="105C7E5A" w14:textId="77777777" w:rsidTr="00A02A37">
        <w:tc>
          <w:tcPr>
            <w:tcW w:w="2214" w:type="dxa"/>
            <w:vMerge/>
          </w:tcPr>
          <w:p w14:paraId="137681DE" w14:textId="77777777" w:rsidR="00512D21" w:rsidRPr="00250857" w:rsidRDefault="00512D21" w:rsidP="00A473A8">
            <w:pPr>
              <w:rPr>
                <w:rFonts w:ascii="Helvetica Neue" w:hAnsi="Helvetica Neue"/>
              </w:rPr>
            </w:pPr>
          </w:p>
        </w:tc>
        <w:tc>
          <w:tcPr>
            <w:tcW w:w="2205" w:type="dxa"/>
          </w:tcPr>
          <w:p w14:paraId="4460D87F" w14:textId="69B1B211" w:rsidR="00512D21" w:rsidRPr="00250857" w:rsidRDefault="00512D21" w:rsidP="00A473A8">
            <w:pPr>
              <w:rPr>
                <w:rFonts w:ascii="Helvetica Neue" w:hAnsi="Helvetica Neue"/>
              </w:rPr>
            </w:pPr>
            <w:r w:rsidRPr="00250857">
              <w:rPr>
                <w:rFonts w:ascii="Helvetica Neue" w:hAnsi="Helvetica Neue"/>
              </w:rPr>
              <w:t>Utility Node</w:t>
            </w:r>
          </w:p>
        </w:tc>
        <w:tc>
          <w:tcPr>
            <w:tcW w:w="3641" w:type="dxa"/>
          </w:tcPr>
          <w:p w14:paraId="73F25FBA" w14:textId="77777777" w:rsidR="00512D21" w:rsidRPr="00250857" w:rsidRDefault="00512D21">
            <w:pPr>
              <w:pStyle w:val="ListParagraph"/>
              <w:numPr>
                <w:ilvl w:val="1"/>
                <w:numId w:val="14"/>
              </w:numPr>
              <w:spacing w:before="100" w:beforeAutospacing="1" w:after="100" w:afterAutospacing="1"/>
              <w:rPr>
                <w:rFonts w:ascii="Helvetica Neue" w:hAnsi="Helvetica Neue"/>
                <w:b/>
              </w:rPr>
              <w:pPrChange w:id="243" w:author="Rahul Bhartia" w:date="2015-09-22T00:36:00Z">
                <w:pPr>
                  <w:pStyle w:val="ListParagraph"/>
                  <w:keepNext/>
                  <w:keepLines/>
                  <w:numPr>
                    <w:ilvl w:val="1"/>
                    <w:numId w:val="33"/>
                  </w:numPr>
                  <w:tabs>
                    <w:tab w:val="num" w:pos="360"/>
                    <w:tab w:val="num" w:pos="1440"/>
                  </w:tabs>
                  <w:spacing w:before="100" w:beforeAutospacing="1" w:after="100" w:afterAutospacing="1" w:line="259" w:lineRule="auto"/>
                  <w:ind w:left="1440" w:hanging="720"/>
                  <w:outlineLvl w:val="1"/>
                </w:pPr>
              </w:pPrChange>
            </w:pPr>
            <w:proofErr w:type="gramStart"/>
            <w:r w:rsidRPr="00250857">
              <w:rPr>
                <w:rFonts w:ascii="Helvetica Neue" w:hAnsi="Helvetica Neue"/>
              </w:rPr>
              <w:t>c3.8xlarge</w:t>
            </w:r>
            <w:proofErr w:type="gramEnd"/>
          </w:p>
          <w:p w14:paraId="344F6073" w14:textId="77777777" w:rsidR="000D65AA" w:rsidRPr="00250857" w:rsidRDefault="000D65AA">
            <w:pPr>
              <w:pStyle w:val="ListParagraph"/>
              <w:numPr>
                <w:ilvl w:val="0"/>
                <w:numId w:val="14"/>
              </w:numPr>
              <w:spacing w:before="100" w:beforeAutospacing="1" w:after="100" w:afterAutospacing="1"/>
              <w:rPr>
                <w:rFonts w:ascii="Helvetica Neue" w:hAnsi="Helvetica Neue"/>
                <w:b/>
              </w:rPr>
              <w:pPrChange w:id="244" w:author="Rahul Bhartia" w:date="2015-09-22T00:36:00Z">
                <w:pPr>
                  <w:pStyle w:val="ListParagraph"/>
                  <w:keepNext/>
                  <w:keepLines/>
                  <w:numPr>
                    <w:numId w:val="33"/>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d2.2xlarge</w:t>
            </w:r>
            <w:proofErr w:type="gramEnd"/>
          </w:p>
          <w:p w14:paraId="525E587A" w14:textId="3285E1A1" w:rsidR="000D65AA" w:rsidRPr="00250857" w:rsidRDefault="000D65AA" w:rsidP="000D65AA">
            <w:pPr>
              <w:pStyle w:val="ListParagraph"/>
              <w:spacing w:before="100" w:beforeAutospacing="1" w:after="100" w:afterAutospacing="1"/>
              <w:ind w:left="360"/>
              <w:rPr>
                <w:rFonts w:ascii="Helvetica Neue" w:hAnsi="Helvetica Neue"/>
              </w:rPr>
            </w:pPr>
          </w:p>
        </w:tc>
      </w:tr>
      <w:tr w:rsidR="00512D21" w:rsidRPr="00250857" w14:paraId="633DF231" w14:textId="77777777" w:rsidTr="00A02A37">
        <w:tc>
          <w:tcPr>
            <w:tcW w:w="2214" w:type="dxa"/>
            <w:vMerge/>
          </w:tcPr>
          <w:p w14:paraId="4768096D" w14:textId="77777777" w:rsidR="00512D21" w:rsidRPr="00250857" w:rsidRDefault="00512D21" w:rsidP="00A473A8">
            <w:pPr>
              <w:rPr>
                <w:rFonts w:ascii="Helvetica Neue" w:hAnsi="Helvetica Neue"/>
              </w:rPr>
            </w:pPr>
          </w:p>
        </w:tc>
        <w:tc>
          <w:tcPr>
            <w:tcW w:w="2205" w:type="dxa"/>
          </w:tcPr>
          <w:p w14:paraId="7D3E866B" w14:textId="3775700F" w:rsidR="00512D21" w:rsidRPr="00250857" w:rsidRDefault="00512D21" w:rsidP="00A473A8">
            <w:pPr>
              <w:rPr>
                <w:rFonts w:ascii="Helvetica Neue" w:hAnsi="Helvetica Neue"/>
              </w:rPr>
            </w:pPr>
            <w:r w:rsidRPr="00250857">
              <w:rPr>
                <w:rFonts w:ascii="Helvetica Neue" w:hAnsi="Helvetica Neue"/>
              </w:rPr>
              <w:t>Edge Node</w:t>
            </w:r>
          </w:p>
        </w:tc>
        <w:tc>
          <w:tcPr>
            <w:tcW w:w="3641" w:type="dxa"/>
          </w:tcPr>
          <w:p w14:paraId="44DD4DD9" w14:textId="77777777" w:rsidR="00512D21" w:rsidRPr="00250857" w:rsidRDefault="00512D21">
            <w:pPr>
              <w:pStyle w:val="ListParagraph"/>
              <w:numPr>
                <w:ilvl w:val="0"/>
                <w:numId w:val="17"/>
              </w:numPr>
              <w:spacing w:before="100" w:beforeAutospacing="1" w:after="100" w:afterAutospacing="1"/>
              <w:rPr>
                <w:rFonts w:ascii="Helvetica Neue" w:hAnsi="Helvetica Neue"/>
                <w:b/>
              </w:rPr>
              <w:pPrChange w:id="245" w:author="Rahul Bhartia" w:date="2015-09-22T00:36:00Z">
                <w:pPr>
                  <w:pStyle w:val="ListParagraph"/>
                  <w:keepNext/>
                  <w:keepLines/>
                  <w:numPr>
                    <w:numId w:val="34"/>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m3.2xlarge</w:t>
            </w:r>
            <w:proofErr w:type="gramEnd"/>
          </w:p>
          <w:p w14:paraId="6433FB9C" w14:textId="0704CFCD" w:rsidR="000D65AA" w:rsidRPr="00250857" w:rsidRDefault="000D65AA">
            <w:pPr>
              <w:pStyle w:val="ListParagraph"/>
              <w:numPr>
                <w:ilvl w:val="0"/>
                <w:numId w:val="17"/>
              </w:numPr>
              <w:spacing w:before="100" w:beforeAutospacing="1" w:after="100" w:afterAutospacing="1"/>
              <w:rPr>
                <w:rFonts w:ascii="Helvetica Neue" w:hAnsi="Helvetica Neue"/>
                <w:b/>
              </w:rPr>
              <w:pPrChange w:id="246" w:author="Rahul Bhartia" w:date="2015-09-22T00:36:00Z">
                <w:pPr>
                  <w:pStyle w:val="ListParagraph"/>
                  <w:keepNext/>
                  <w:keepLines/>
                  <w:numPr>
                    <w:numId w:val="34"/>
                  </w:numPr>
                  <w:tabs>
                    <w:tab w:val="num" w:pos="360"/>
                    <w:tab w:val="num" w:pos="720"/>
                  </w:tabs>
                  <w:spacing w:before="100" w:beforeAutospacing="1" w:after="100" w:afterAutospacing="1" w:line="259" w:lineRule="auto"/>
                  <w:ind w:hanging="720"/>
                  <w:outlineLvl w:val="1"/>
                </w:pPr>
              </w:pPrChange>
            </w:pPr>
            <w:proofErr w:type="gramStart"/>
            <w:r w:rsidRPr="00250857">
              <w:rPr>
                <w:rFonts w:ascii="Helvetica Neue" w:hAnsi="Helvetica Neue"/>
              </w:rPr>
              <w:t>d2.2xlarge</w:t>
            </w:r>
            <w:proofErr w:type="gramEnd"/>
          </w:p>
          <w:p w14:paraId="62B79F52" w14:textId="77777777" w:rsidR="00512D21" w:rsidRPr="00250857" w:rsidRDefault="00512D21" w:rsidP="00A473A8">
            <w:pPr>
              <w:rPr>
                <w:rFonts w:ascii="Helvetica Neue" w:hAnsi="Helvetica Neue"/>
              </w:rPr>
            </w:pPr>
          </w:p>
        </w:tc>
      </w:tr>
      <w:bookmarkEnd w:id="156"/>
    </w:tbl>
    <w:p w14:paraId="40F77C1F" w14:textId="77777777" w:rsidR="00785ACC" w:rsidRDefault="00785ACC" w:rsidP="00987787">
      <w:pPr>
        <w:rPr>
          <w:ins w:id="247" w:author="Rahul Bhartia" w:date="2015-09-21T21:23:00Z"/>
          <w:rFonts w:ascii="Helvetica Neue" w:hAnsi="Helvetica Neue"/>
        </w:rPr>
      </w:pPr>
    </w:p>
    <w:p w14:paraId="2518472A" w14:textId="5DA6C9AE" w:rsidR="00987787" w:rsidRPr="00987787" w:rsidRDefault="00232E2F" w:rsidP="00987787">
      <w:pPr>
        <w:rPr>
          <w:ins w:id="248" w:author="Rahul Bhartia" w:date="2015-09-21T20:59:00Z"/>
          <w:rFonts w:ascii="Helvetica Neue" w:hAnsi="Helvetica Neue"/>
        </w:rPr>
      </w:pPr>
      <w:ins w:id="249" w:author="Rahul Bhartia" w:date="2015-09-21T22:28:00Z">
        <w:r>
          <w:rPr>
            <w:rFonts w:ascii="Helvetica Neue" w:hAnsi="Helvetica Neue"/>
          </w:rPr>
          <w:t>F</w:t>
        </w:r>
      </w:ins>
      <w:ins w:id="250" w:author="Rahul Bhartia" w:date="2015-09-21T22:31:00Z">
        <w:r>
          <w:rPr>
            <w:rFonts w:ascii="Helvetica Neue" w:hAnsi="Helvetica Neue"/>
          </w:rPr>
          <w:t>urther, f</w:t>
        </w:r>
      </w:ins>
      <w:ins w:id="251" w:author="Rahul Bhartia" w:date="2015-09-21T22:28:00Z">
        <w:r>
          <w:rPr>
            <w:rFonts w:ascii="Helvetica Neue" w:hAnsi="Helvetica Neue"/>
          </w:rPr>
          <w:t>or the worker nodes,</w:t>
        </w:r>
      </w:ins>
    </w:p>
    <w:p w14:paraId="5B08ECB3" w14:textId="6F370B21" w:rsidR="00987787" w:rsidRDefault="00987787">
      <w:pPr>
        <w:pStyle w:val="ListParagraph"/>
        <w:numPr>
          <w:ilvl w:val="0"/>
          <w:numId w:val="21"/>
        </w:numPr>
        <w:rPr>
          <w:ins w:id="252" w:author="Rahul Bhartia" w:date="2015-09-21T21:05:00Z"/>
          <w:rFonts w:ascii="Helvetica Neue" w:hAnsi="Helvetica Neue"/>
        </w:rPr>
        <w:pPrChange w:id="253" w:author="Rahul Bhartia" w:date="2015-09-22T00:36:00Z">
          <w:pPr>
            <w:pStyle w:val="ListParagraph"/>
            <w:numPr>
              <w:numId w:val="35"/>
            </w:numPr>
            <w:tabs>
              <w:tab w:val="num" w:pos="360"/>
              <w:tab w:val="num" w:pos="720"/>
            </w:tabs>
            <w:ind w:hanging="720"/>
          </w:pPr>
        </w:pPrChange>
      </w:pPr>
      <w:ins w:id="254" w:author="Rahul Bhartia" w:date="2015-09-21T21:05:00Z">
        <w:r>
          <w:rPr>
            <w:rFonts w:ascii="Helvetica Neue" w:hAnsi="Helvetica Neue"/>
          </w:rPr>
          <w:t xml:space="preserve">The storage-optimized </w:t>
        </w:r>
      </w:ins>
      <w:ins w:id="255" w:author="Rahul Bhartia" w:date="2015-09-21T21:06:00Z">
        <w:r>
          <w:rPr>
            <w:rFonts w:ascii="Helvetica Neue" w:hAnsi="Helvetica Neue"/>
          </w:rPr>
          <w:t xml:space="preserve">D2 instances are recommended as </w:t>
        </w:r>
      </w:ins>
      <w:ins w:id="256" w:author="Rahul Bhartia" w:date="2015-09-21T21:07:00Z">
        <w:r>
          <w:rPr>
            <w:rFonts w:ascii="Helvetica Neue" w:hAnsi="Helvetica Neue"/>
          </w:rPr>
          <w:t>the “</w:t>
        </w:r>
      </w:ins>
      <w:ins w:id="257" w:author="Rahul Bhartia" w:date="2015-09-21T22:28:00Z">
        <w:r w:rsidR="00232E2F">
          <w:rPr>
            <w:rFonts w:ascii="Helvetica Neue" w:hAnsi="Helvetica Neue"/>
          </w:rPr>
          <w:t>Core</w:t>
        </w:r>
      </w:ins>
      <w:ins w:id="258" w:author="Rahul Bhartia" w:date="2015-09-21T21:07:00Z">
        <w:r>
          <w:rPr>
            <w:rFonts w:ascii="Helvetica Neue" w:hAnsi="Helvetica Neue"/>
          </w:rPr>
          <w:t xml:space="preserve">” nodes, </w:t>
        </w:r>
      </w:ins>
      <w:ins w:id="259" w:author="Rahul Bhartia" w:date="2015-09-21T21:08:00Z">
        <w:r>
          <w:rPr>
            <w:rFonts w:ascii="Helvetica Neue" w:hAnsi="Helvetica Neue"/>
          </w:rPr>
          <w:t xml:space="preserve">since they provide </w:t>
        </w:r>
      </w:ins>
      <w:ins w:id="260" w:author="Rahul Bhartia" w:date="2015-09-21T21:09:00Z">
        <w:r>
          <w:rPr>
            <w:rFonts w:ascii="Helvetica Neue" w:hAnsi="Helvetica Neue"/>
          </w:rPr>
          <w:t>very</w:t>
        </w:r>
      </w:ins>
      <w:ins w:id="261" w:author="Rahul Bhartia" w:date="2015-09-21T21:07:00Z">
        <w:r>
          <w:rPr>
            <w:rFonts w:ascii="Helvetica Neue" w:hAnsi="Helvetica Neue"/>
          </w:rPr>
          <w:t xml:space="preserve"> </w:t>
        </w:r>
      </w:ins>
      <w:ins w:id="262" w:author="Rahul Bhartia" w:date="2015-09-21T21:08:00Z">
        <w:r>
          <w:rPr>
            <w:rFonts w:eastAsia="Times New Roman"/>
          </w:rPr>
          <w:t>high sequential read and write access to very large data sets on local storage</w:t>
        </w:r>
      </w:ins>
      <w:ins w:id="263" w:author="Rahul Bhartia" w:date="2015-09-21T21:07:00Z">
        <w:r>
          <w:rPr>
            <w:rFonts w:ascii="Helvetica Neue" w:hAnsi="Helvetica Neue"/>
          </w:rPr>
          <w:t>.</w:t>
        </w:r>
      </w:ins>
    </w:p>
    <w:p w14:paraId="09535C74" w14:textId="3FFBEFAC" w:rsidR="009D4C19" w:rsidRDefault="009D4C19">
      <w:pPr>
        <w:pStyle w:val="ListParagraph"/>
        <w:numPr>
          <w:ilvl w:val="0"/>
          <w:numId w:val="21"/>
        </w:numPr>
        <w:rPr>
          <w:ins w:id="264" w:author="Rahul Bhartia" w:date="2015-09-21T21:09:00Z"/>
          <w:rFonts w:ascii="Helvetica Neue" w:hAnsi="Helvetica Neue"/>
        </w:rPr>
        <w:pPrChange w:id="265" w:author="Rahul Bhartia" w:date="2015-09-22T00:36:00Z">
          <w:pPr>
            <w:pStyle w:val="ListParagraph"/>
            <w:numPr>
              <w:numId w:val="35"/>
            </w:numPr>
            <w:tabs>
              <w:tab w:val="num" w:pos="360"/>
              <w:tab w:val="num" w:pos="720"/>
            </w:tabs>
            <w:ind w:hanging="720"/>
          </w:pPr>
        </w:pPrChange>
      </w:pPr>
      <w:ins w:id="266" w:author="Rahul Bhartia" w:date="2015-09-21T20:59:00Z">
        <w:r>
          <w:rPr>
            <w:rFonts w:ascii="Helvetica Neue" w:hAnsi="Helvetica Neue"/>
          </w:rPr>
          <w:t>The memory-optimized</w:t>
        </w:r>
      </w:ins>
      <w:ins w:id="267" w:author="Rahul Bhartia" w:date="2015-09-21T21:00:00Z">
        <w:r>
          <w:rPr>
            <w:rFonts w:ascii="Helvetica Neue" w:hAnsi="Helvetica Neue"/>
          </w:rPr>
          <w:t xml:space="preserve"> R3</w:t>
        </w:r>
      </w:ins>
      <w:ins w:id="268" w:author="Rahul Bhartia" w:date="2015-09-21T20:59:00Z">
        <w:r>
          <w:rPr>
            <w:rFonts w:ascii="Helvetica Neue" w:hAnsi="Helvetica Neue"/>
          </w:rPr>
          <w:t xml:space="preserve"> instances are recommend </w:t>
        </w:r>
      </w:ins>
      <w:ins w:id="269" w:author="Rahul Bhartia" w:date="2015-09-21T21:09:00Z">
        <w:r w:rsidR="00987787">
          <w:rPr>
            <w:rFonts w:ascii="Helvetica Neue" w:hAnsi="Helvetica Neue"/>
          </w:rPr>
          <w:t>as the “</w:t>
        </w:r>
      </w:ins>
      <w:ins w:id="270" w:author="Rahul Bhartia" w:date="2015-09-21T22:29:00Z">
        <w:r w:rsidR="00232E2F">
          <w:rPr>
            <w:rFonts w:ascii="Helvetica Neue" w:hAnsi="Helvetica Neue"/>
          </w:rPr>
          <w:t>Floating</w:t>
        </w:r>
      </w:ins>
      <w:ins w:id="271" w:author="Rahul Bhartia" w:date="2015-09-21T21:09:00Z">
        <w:r w:rsidR="00987787">
          <w:rPr>
            <w:rFonts w:ascii="Helvetica Neue" w:hAnsi="Helvetica Neue"/>
          </w:rPr>
          <w:t xml:space="preserve">” </w:t>
        </w:r>
      </w:ins>
      <w:ins w:id="272" w:author="Rahul Bhartia" w:date="2015-09-21T21:10:00Z">
        <w:r w:rsidR="00987787">
          <w:rPr>
            <w:rFonts w:ascii="Helvetica Neue" w:hAnsi="Helvetica Neue"/>
          </w:rPr>
          <w:t xml:space="preserve">nodes </w:t>
        </w:r>
      </w:ins>
      <w:ins w:id="273" w:author="Rahul Bhartia" w:date="2015-09-21T20:59:00Z">
        <w:r>
          <w:rPr>
            <w:rFonts w:ascii="Helvetica Neue" w:hAnsi="Helvetica Neue"/>
          </w:rPr>
          <w:t xml:space="preserve">for </w:t>
        </w:r>
        <w:r w:rsidR="00987787">
          <w:rPr>
            <w:rFonts w:ascii="Helvetica Neue" w:hAnsi="Helvetica Neue"/>
          </w:rPr>
          <w:t>m</w:t>
        </w:r>
        <w:r w:rsidRPr="009D4C19">
          <w:rPr>
            <w:rFonts w:ascii="Helvetica Neue" w:hAnsi="Helvetica Neue"/>
          </w:rPr>
          <w:t>emor</w:t>
        </w:r>
        <w:r w:rsidR="00987787">
          <w:rPr>
            <w:rFonts w:ascii="Helvetica Neue" w:hAnsi="Helvetica Neue"/>
          </w:rPr>
          <w:t xml:space="preserve">y intensive workload like </w:t>
        </w:r>
        <w:proofErr w:type="gramStart"/>
        <w:r w:rsidR="00987787">
          <w:rPr>
            <w:rFonts w:ascii="Helvetica Neue" w:hAnsi="Helvetica Neue"/>
          </w:rPr>
          <w:t>Spark</w:t>
        </w:r>
      </w:ins>
      <w:proofErr w:type="gramEnd"/>
      <w:ins w:id="274" w:author="Rahul Bhartia" w:date="2015-09-21T22:31:00Z">
        <w:r w:rsidR="00232E2F">
          <w:rPr>
            <w:rFonts w:ascii="Helvetica Neue" w:hAnsi="Helvetica Neue"/>
          </w:rPr>
          <w:t>.</w:t>
        </w:r>
      </w:ins>
    </w:p>
    <w:p w14:paraId="1254053A" w14:textId="6476E354" w:rsidR="00987787" w:rsidRPr="009D4C19" w:rsidRDefault="00987787">
      <w:pPr>
        <w:pStyle w:val="ListParagraph"/>
        <w:numPr>
          <w:ilvl w:val="0"/>
          <w:numId w:val="21"/>
        </w:numPr>
        <w:rPr>
          <w:ins w:id="275" w:author="Rahul Bhartia" w:date="2015-09-21T21:09:00Z"/>
          <w:rFonts w:ascii="Helvetica Neue" w:hAnsi="Helvetica Neue"/>
        </w:rPr>
        <w:pPrChange w:id="276" w:author="Rahul Bhartia" w:date="2015-09-22T00:36:00Z">
          <w:pPr>
            <w:pStyle w:val="ListParagraph"/>
            <w:numPr>
              <w:numId w:val="35"/>
            </w:numPr>
            <w:tabs>
              <w:tab w:val="num" w:pos="360"/>
              <w:tab w:val="num" w:pos="720"/>
            </w:tabs>
            <w:ind w:hanging="720"/>
          </w:pPr>
        </w:pPrChange>
      </w:pPr>
      <w:ins w:id="277" w:author="Rahul Bhartia" w:date="2015-09-21T21:09:00Z">
        <w:r>
          <w:rPr>
            <w:rFonts w:ascii="Helvetica Neue" w:hAnsi="Helvetica Neue"/>
          </w:rPr>
          <w:t xml:space="preserve">The </w:t>
        </w:r>
      </w:ins>
      <w:ins w:id="278" w:author="Rahul Bhartia" w:date="2015-09-21T21:10:00Z">
        <w:r>
          <w:rPr>
            <w:rFonts w:ascii="Helvetica Neue" w:hAnsi="Helvetica Neue"/>
          </w:rPr>
          <w:t>compute</w:t>
        </w:r>
      </w:ins>
      <w:ins w:id="279" w:author="Rahul Bhartia" w:date="2015-09-21T21:09:00Z">
        <w:r>
          <w:rPr>
            <w:rFonts w:ascii="Helvetica Neue" w:hAnsi="Helvetica Neue"/>
          </w:rPr>
          <w:t>-optimized C3 instances are recommend as the “</w:t>
        </w:r>
      </w:ins>
      <w:ins w:id="280" w:author="Rahul Bhartia" w:date="2015-09-21T22:29:00Z">
        <w:r w:rsidR="00232E2F">
          <w:rPr>
            <w:rFonts w:ascii="Helvetica Neue" w:hAnsi="Helvetica Neue"/>
          </w:rPr>
          <w:t>Floating</w:t>
        </w:r>
      </w:ins>
      <w:ins w:id="281" w:author="Rahul Bhartia" w:date="2015-09-21T21:09:00Z">
        <w:r>
          <w:rPr>
            <w:rFonts w:ascii="Helvetica Neue" w:hAnsi="Helvetica Neue"/>
          </w:rPr>
          <w:t xml:space="preserve">” for </w:t>
        </w:r>
      </w:ins>
      <w:ins w:id="282" w:author="Rahul Bhartia" w:date="2015-09-21T21:10:00Z">
        <w:r>
          <w:rPr>
            <w:rFonts w:ascii="Helvetica Neue" w:hAnsi="Helvetica Neue"/>
          </w:rPr>
          <w:t>general</w:t>
        </w:r>
      </w:ins>
      <w:ins w:id="283" w:author="Rahul Bhartia" w:date="2015-09-21T21:09:00Z">
        <w:r>
          <w:rPr>
            <w:rFonts w:ascii="Helvetica Neue" w:hAnsi="Helvetica Neue"/>
          </w:rPr>
          <w:t xml:space="preserve"> workload</w:t>
        </w:r>
      </w:ins>
      <w:ins w:id="284" w:author="Rahul Bhartia" w:date="2015-09-21T21:11:00Z">
        <w:r>
          <w:rPr>
            <w:rFonts w:ascii="Helvetica Neue" w:hAnsi="Helvetica Neue"/>
          </w:rPr>
          <w:t>s</w:t>
        </w:r>
      </w:ins>
      <w:ins w:id="285" w:author="Rahul Bhartia" w:date="2015-09-21T21:09:00Z">
        <w:r w:rsidR="00232E2F">
          <w:rPr>
            <w:rFonts w:ascii="Helvetica Neue" w:hAnsi="Helvetica Neue"/>
          </w:rPr>
          <w:t>.</w:t>
        </w:r>
      </w:ins>
    </w:p>
    <w:p w14:paraId="60A732C3" w14:textId="4EA1FC68" w:rsidR="009D4C19" w:rsidRPr="00987787" w:rsidRDefault="009D4C19" w:rsidP="00987787">
      <w:pPr>
        <w:pStyle w:val="ListParagraph"/>
        <w:rPr>
          <w:rFonts w:ascii="Helvetica Neue" w:hAnsi="Helvetica Neue"/>
        </w:rPr>
      </w:pPr>
    </w:p>
    <w:p w14:paraId="2E97BF44" w14:textId="77777777" w:rsidR="006361E7" w:rsidRPr="00250857" w:rsidRDefault="006361E7" w:rsidP="00232E2F">
      <w:pPr>
        <w:pStyle w:val="Heading3"/>
      </w:pPr>
      <w:r w:rsidRPr="00250857">
        <w:t>AMI</w:t>
      </w:r>
    </w:p>
    <w:p w14:paraId="190D4EE1" w14:textId="0E917005" w:rsidR="006361E7" w:rsidRDefault="006361E7" w:rsidP="006361E7">
      <w:proofErr w:type="gramStart"/>
      <w:r w:rsidRPr="00250857">
        <w:t xml:space="preserve">Hortonworks Data Platform supports </w:t>
      </w:r>
      <w:proofErr w:type="spellStart"/>
      <w:r w:rsidRPr="00250857">
        <w:t>Redhat</w:t>
      </w:r>
      <w:proofErr w:type="spellEnd"/>
      <w:r w:rsidRPr="00250857">
        <w:t xml:space="preserve"> 6.x, </w:t>
      </w:r>
      <w:proofErr w:type="spellStart"/>
      <w:r w:rsidRPr="00250857">
        <w:t>Redhat</w:t>
      </w:r>
      <w:proofErr w:type="spellEnd"/>
      <w:r w:rsidRPr="00250857">
        <w:t xml:space="preserve"> 7.x, SLES 11 SP3, </w:t>
      </w:r>
      <w:proofErr w:type="spellStart"/>
      <w:r w:rsidRPr="00250857">
        <w:t>CentOS</w:t>
      </w:r>
      <w:proofErr w:type="spellEnd"/>
      <w:r w:rsidRPr="00250857">
        <w:t xml:space="preserve"> 6.x and </w:t>
      </w:r>
      <w:proofErr w:type="spellStart"/>
      <w:r w:rsidRPr="00250857">
        <w:t>CentOS</w:t>
      </w:r>
      <w:proofErr w:type="spellEnd"/>
      <w:r w:rsidRPr="00250857">
        <w:t xml:space="preserve"> 7.x operating systems.</w:t>
      </w:r>
      <w:proofErr w:type="gramEnd"/>
      <w:r w:rsidRPr="00250857">
        <w:t xml:space="preserve">    Base AMI with one of the supported operating system should be selected.  Contingent on availability, HVM AMIs are preferred over PV AMIs.</w:t>
      </w:r>
    </w:p>
    <w:p w14:paraId="3BA861BC" w14:textId="77777777" w:rsidR="00232E2F" w:rsidRPr="00250857" w:rsidRDefault="00232E2F" w:rsidP="00232E2F">
      <w:pPr>
        <w:pStyle w:val="Heading3"/>
      </w:pPr>
      <w:r w:rsidRPr="00250857">
        <w:t>Availability Zone &amp; Placement Groups</w:t>
      </w:r>
    </w:p>
    <w:p w14:paraId="45BA417D" w14:textId="77777777" w:rsidR="00232E2F" w:rsidRPr="00250857" w:rsidRDefault="00232E2F" w:rsidP="00232E2F">
      <w:pPr>
        <w:rPr>
          <w:rFonts w:ascii="Helvetica Neue" w:hAnsi="Helvetica Neue"/>
        </w:rPr>
      </w:pPr>
      <w:r w:rsidRPr="00250857">
        <w:rPr>
          <w:rFonts w:ascii="Helvetica Neue" w:hAnsi="Helvetica Neue"/>
        </w:rPr>
        <w:t>HDP cluster should reside within a single Availability Zone.  Clusters spanning Availability zone are not supported.  For best performance, instances should be configured with enhanced networking and placed within the same placement group.</w:t>
      </w:r>
    </w:p>
    <w:p w14:paraId="5E10D734" w14:textId="2047347B" w:rsidR="00B3688D" w:rsidRPr="00250857" w:rsidRDefault="00B3688D" w:rsidP="00B3688D">
      <w:pPr>
        <w:rPr>
          <w:ins w:id="286" w:author="Rahul Bhartia" w:date="2015-09-21T22:38:00Z"/>
          <w:rFonts w:ascii="Helvetica Neue" w:hAnsi="Helvetica Neue"/>
        </w:rPr>
      </w:pPr>
      <w:ins w:id="287" w:author="Rahul Bhartia" w:date="2015-09-21T22:38:00Z">
        <w:r>
          <w:rPr>
            <w:rFonts w:ascii="Helvetica Neue" w:hAnsi="Helvetica Neue"/>
          </w:rPr>
          <w:t xml:space="preserve">To account for High-availability across multiple Availability Zones, </w:t>
        </w:r>
      </w:ins>
      <w:ins w:id="288" w:author="Rahul Bhartia" w:date="2015-09-21T23:53:00Z">
        <w:r w:rsidR="00C834BA">
          <w:rPr>
            <w:rFonts w:ascii="Helvetica Neue" w:hAnsi="Helvetica Neue"/>
          </w:rPr>
          <w:t xml:space="preserve">you could use active-active deployment and leverage </w:t>
        </w:r>
      </w:ins>
      <w:ins w:id="289" w:author="Rahul Bhartia" w:date="2015-09-21T22:38:00Z">
        <w:r>
          <w:rPr>
            <w:rFonts w:ascii="Helvetica Neue" w:hAnsi="Helvetica Neue"/>
          </w:rPr>
          <w:t>Apache Falcon for cross-cluster replication. (</w:t>
        </w:r>
        <w:r w:rsidRPr="005036C0">
          <w:rPr>
            <w:rFonts w:ascii="Helvetica Neue" w:hAnsi="Helvetica Neue"/>
          </w:rPr>
          <w:t>http://hortonworks.com/blog/introduction-apache-falcon-hadoop/</w:t>
        </w:r>
        <w:r>
          <w:rPr>
            <w:rFonts w:ascii="Helvetica Neue" w:hAnsi="Helvetica Neue"/>
          </w:rPr>
          <w:t xml:space="preserve">) </w:t>
        </w:r>
      </w:ins>
    </w:p>
    <w:p w14:paraId="1BAFA061" w14:textId="77777777" w:rsidR="00232E2F" w:rsidRDefault="00232E2F" w:rsidP="006361E7"/>
    <w:p w14:paraId="1C835B2E" w14:textId="77777777" w:rsidR="00C01526" w:rsidRDefault="00C01526" w:rsidP="00C01526">
      <w:pPr>
        <w:pStyle w:val="Heading2"/>
        <w:rPr>
          <w:ins w:id="290" w:author="Ajay Singh" w:date="2015-10-13T20:36:00Z"/>
        </w:rPr>
      </w:pPr>
      <w:bookmarkStart w:id="291" w:name="_Toc307664127"/>
      <w:ins w:id="292" w:author="Ajay Singh" w:date="2015-10-13T20:36:00Z">
        <w:r w:rsidRPr="00250857">
          <w:t xml:space="preserve">Storage </w:t>
        </w:r>
        <w:r>
          <w:t>Options</w:t>
        </w:r>
        <w:bookmarkEnd w:id="291"/>
      </w:ins>
    </w:p>
    <w:p w14:paraId="5A59B2F4" w14:textId="4316ECA3" w:rsidR="001037B8" w:rsidRDefault="001037B8">
      <w:pPr>
        <w:pStyle w:val="Heading3"/>
        <w:rPr>
          <w:ins w:id="293" w:author="Ajay Singh" w:date="2015-10-13T21:34:00Z"/>
        </w:rPr>
        <w:pPrChange w:id="294" w:author="Ajay Singh" w:date="2015-10-13T21:34:00Z">
          <w:pPr/>
        </w:pPrChange>
      </w:pPr>
      <w:ins w:id="295" w:author="Ajay Singh" w:date="2015-10-13T21:34:00Z">
        <w:r>
          <w:t xml:space="preserve">Data </w:t>
        </w:r>
      </w:ins>
      <w:ins w:id="296" w:author="Ajay Singh" w:date="2015-10-13T21:36:00Z">
        <w:r>
          <w:t>Partition</w:t>
        </w:r>
      </w:ins>
    </w:p>
    <w:p w14:paraId="764DB02D" w14:textId="12A134F6" w:rsidR="00C01526" w:rsidRDefault="00C01526" w:rsidP="00C01526">
      <w:pPr>
        <w:rPr>
          <w:ins w:id="297" w:author="Ajay Singh" w:date="2015-10-13T20:36:00Z"/>
        </w:rPr>
      </w:pPr>
      <w:ins w:id="298" w:author="Ajay Singh" w:date="2015-10-13T20:36:00Z">
        <w:r w:rsidRPr="00250857">
          <w:rPr>
            <w:rFonts w:ascii="Helvetica Neue" w:hAnsi="Helvetica Neue"/>
          </w:rPr>
          <w:t>There are tradeoffs across performance, cost and flexibility between different storage types.</w:t>
        </w:r>
        <w:r>
          <w:rPr>
            <w:rFonts w:ascii="Helvetica Neue" w:hAnsi="Helvetica Neue"/>
          </w:rPr>
          <w:t xml:space="preserve"> </w:t>
        </w:r>
        <w:r>
          <w:t xml:space="preserve">.  A key consideration for high performance clusters is “data locality”. </w:t>
        </w:r>
      </w:ins>
    </w:p>
    <w:p w14:paraId="1D6C9E98" w14:textId="77777777" w:rsidR="00C01526" w:rsidRDefault="00C01526" w:rsidP="00C01526">
      <w:pPr>
        <w:rPr>
          <w:ins w:id="299" w:author="Ajay Singh" w:date="2015-10-13T20:36:00Z"/>
          <w:rFonts w:ascii="Helvetica Neue" w:hAnsi="Helvetica Neue"/>
        </w:rPr>
      </w:pPr>
      <w:ins w:id="300" w:author="Ajay Singh" w:date="2015-10-13T20:36:00Z">
        <w:r>
          <w:rPr>
            <w:rFonts w:ascii="Helvetica Neue" w:hAnsi="Helvetica Neue"/>
          </w:rPr>
          <w:t xml:space="preserve">Using Instance stores for </w:t>
        </w:r>
        <w:proofErr w:type="gramStart"/>
        <w:r>
          <w:rPr>
            <w:rFonts w:ascii="Helvetica Neue" w:hAnsi="Helvetica Neue"/>
          </w:rPr>
          <w:t>HDFS,</w:t>
        </w:r>
        <w:proofErr w:type="gramEnd"/>
        <w:r>
          <w:rPr>
            <w:rFonts w:ascii="Helvetica Neue" w:hAnsi="Helvetica Neue"/>
          </w:rPr>
          <w:t xml:space="preserve"> provides better access and faster processing, since the instance stores are physically attached to the host. Although, S3 can serve as the source and destination for Hadoop workloads via s3a and s3n namespace, it has higher </w:t>
        </w:r>
        <w:r w:rsidRPr="002B2101">
          <w:rPr>
            <w:rFonts w:ascii="Helvetica Neue" w:hAnsi="Helvetica Neue"/>
          </w:rPr>
          <w:t xml:space="preserve">latency and </w:t>
        </w:r>
        <w:r>
          <w:rPr>
            <w:rFonts w:ascii="Helvetica Neue" w:hAnsi="Helvetica Neue"/>
          </w:rPr>
          <w:t>lower throughput</w:t>
        </w:r>
        <w:r w:rsidRPr="002B2101">
          <w:rPr>
            <w:rFonts w:ascii="Helvetica Neue" w:hAnsi="Helvetica Neue"/>
          </w:rPr>
          <w:t xml:space="preserve"> </w:t>
        </w:r>
        <w:r>
          <w:rPr>
            <w:rFonts w:ascii="Helvetica Neue" w:hAnsi="Helvetica Neue"/>
          </w:rPr>
          <w:t>as compared to HDFS on instance stores.</w:t>
        </w:r>
      </w:ins>
    </w:p>
    <w:p w14:paraId="6B0CE497" w14:textId="71C58386" w:rsidR="00C01526" w:rsidRDefault="00C01526" w:rsidP="00C01526">
      <w:pPr>
        <w:rPr>
          <w:ins w:id="301" w:author="Ajay Singh" w:date="2015-10-13T21:37:00Z"/>
          <w:rFonts w:ascii="Helvetica Neue" w:hAnsi="Helvetica Neue"/>
        </w:rPr>
      </w:pPr>
      <w:ins w:id="302" w:author="Ajay Singh" w:date="2015-10-13T20:36:00Z">
        <w:r>
          <w:rPr>
            <w:rFonts w:ascii="Helvetica Neue" w:hAnsi="Helvetica Neue"/>
          </w:rPr>
          <w:t xml:space="preserve">Finding the right storage depends upon the performance requirements and the characteristics of your workload. Given the current performance </w:t>
        </w:r>
      </w:ins>
      <w:ins w:id="303" w:author="Ajay Singh" w:date="2015-10-13T20:37:00Z">
        <w:r w:rsidR="00A969EF">
          <w:rPr>
            <w:rFonts w:ascii="Helvetica Neue" w:hAnsi="Helvetica Neue"/>
          </w:rPr>
          <w:t>profile</w:t>
        </w:r>
      </w:ins>
      <w:ins w:id="304" w:author="Ajay Singh" w:date="2015-10-13T20:36:00Z">
        <w:r>
          <w:rPr>
            <w:rFonts w:ascii="Helvetica Neue" w:hAnsi="Helvetica Neue"/>
          </w:rPr>
          <w:t xml:space="preserve"> of different storage types, the usage of Instance Stores as the primary storage and S3 for cold storage is recommended.   For reliability and disaster recovery, care must be taken to replicate data across availability zone using the built in capabilities of the Hortonworks Data Pla</w:t>
        </w:r>
        <w:r w:rsidR="00BC4D0B">
          <w:rPr>
            <w:rFonts w:ascii="Helvetica Neue" w:hAnsi="Helvetica Neue"/>
          </w:rPr>
          <w:t xml:space="preserve">tform / </w:t>
        </w:r>
        <w:proofErr w:type="gramStart"/>
        <w:r w:rsidR="00BC4D0B">
          <w:rPr>
            <w:rFonts w:ascii="Helvetica Neue" w:hAnsi="Helvetica Neue"/>
          </w:rPr>
          <w:t>cross region</w:t>
        </w:r>
        <w:proofErr w:type="gramEnd"/>
        <w:r w:rsidR="00BC4D0B">
          <w:rPr>
            <w:rFonts w:ascii="Helvetica Neue" w:hAnsi="Helvetica Neue"/>
          </w:rPr>
          <w:t xml:space="preserve"> replication </w:t>
        </w:r>
      </w:ins>
      <w:ins w:id="305" w:author="Ajay Singh" w:date="2015-10-13T20:53:00Z">
        <w:r w:rsidR="00BC4D0B">
          <w:rPr>
            <w:rFonts w:ascii="Helvetica Neue" w:hAnsi="Helvetica Neue"/>
          </w:rPr>
          <w:t>capabilities</w:t>
        </w:r>
      </w:ins>
      <w:ins w:id="306" w:author="Ajay Singh" w:date="2015-10-13T20:36:00Z">
        <w:r w:rsidR="00BC4D0B">
          <w:rPr>
            <w:rFonts w:ascii="Helvetica Neue" w:hAnsi="Helvetica Neue"/>
          </w:rPr>
          <w:t xml:space="preserve"> </w:t>
        </w:r>
      </w:ins>
      <w:ins w:id="307" w:author="Ajay Singh" w:date="2015-10-13T20:53:00Z">
        <w:r w:rsidR="00BC4D0B">
          <w:rPr>
            <w:rFonts w:ascii="Helvetica Neue" w:hAnsi="Helvetica Neue"/>
          </w:rPr>
          <w:t>of S3.</w:t>
        </w:r>
      </w:ins>
    </w:p>
    <w:p w14:paraId="4FFF1B86" w14:textId="3D166CFF" w:rsidR="001037B8" w:rsidRDefault="001037B8">
      <w:pPr>
        <w:pStyle w:val="Heading3"/>
        <w:rPr>
          <w:ins w:id="308" w:author="Ajay Singh" w:date="2015-10-13T21:41:00Z"/>
        </w:rPr>
        <w:pPrChange w:id="309" w:author="Ajay Singh" w:date="2015-10-13T21:41:00Z">
          <w:pPr/>
        </w:pPrChange>
      </w:pPr>
      <w:ins w:id="310" w:author="Ajay Singh" w:date="2015-10-13T21:34:00Z">
        <w:r>
          <w:t xml:space="preserve">OS </w:t>
        </w:r>
      </w:ins>
      <w:ins w:id="311" w:author="Ajay Singh" w:date="2015-10-13T21:36:00Z">
        <w:r>
          <w:t>Partition</w:t>
        </w:r>
      </w:ins>
    </w:p>
    <w:p w14:paraId="1B0AC3B3" w14:textId="4AF10CB2" w:rsidR="00E473D2" w:rsidRPr="00E473D2" w:rsidRDefault="00E473D2">
      <w:pPr>
        <w:rPr>
          <w:ins w:id="312" w:author="Ajay Singh" w:date="2015-10-13T21:36:00Z"/>
        </w:rPr>
      </w:pPr>
      <w:ins w:id="313" w:author="Ajay Singh" w:date="2015-10-13T21:41:00Z">
        <w:r>
          <w:t xml:space="preserve">For the OS &amp; Log partition, </w:t>
        </w:r>
      </w:ins>
      <w:ins w:id="314" w:author="Ajay Singh" w:date="2015-10-13T21:44:00Z">
        <w:r>
          <w:t>200-</w:t>
        </w:r>
      </w:ins>
      <w:ins w:id="315" w:author="Ajay Singh" w:date="2015-10-13T21:41:00Z">
        <w:r>
          <w:t xml:space="preserve">500G of EBS volume is </w:t>
        </w:r>
      </w:ins>
      <w:ins w:id="316" w:author="Ajay Singh" w:date="2015-10-13T21:44:00Z">
        <w:r>
          <w:t>recommended.</w:t>
        </w:r>
      </w:ins>
    </w:p>
    <w:p w14:paraId="2AB000AB" w14:textId="77777777" w:rsidR="001037B8" w:rsidRDefault="001037B8" w:rsidP="00C01526">
      <w:pPr>
        <w:rPr>
          <w:ins w:id="317" w:author="Ajay Singh" w:date="2015-10-13T21:34:00Z"/>
          <w:rFonts w:ascii="Helvetica Neue" w:hAnsi="Helvetica Neue"/>
        </w:rPr>
      </w:pPr>
    </w:p>
    <w:p w14:paraId="08CFB92D" w14:textId="77777777" w:rsidR="001037B8" w:rsidRPr="002B2101" w:rsidRDefault="001037B8" w:rsidP="00C01526">
      <w:pPr>
        <w:rPr>
          <w:ins w:id="318" w:author="Ajay Singh" w:date="2015-10-13T20:36:00Z"/>
          <w:rFonts w:ascii="Helvetica Neue" w:hAnsi="Helvetica Neue"/>
        </w:rPr>
      </w:pPr>
    </w:p>
    <w:p w14:paraId="5289D010" w14:textId="4DD859DD" w:rsidR="006361E7" w:rsidRDefault="00232E2F" w:rsidP="00232E2F">
      <w:pPr>
        <w:pStyle w:val="Heading2"/>
        <w:rPr>
          <w:ins w:id="319" w:author="Rahul Bhartia" w:date="2015-09-21T22:39:00Z"/>
        </w:rPr>
      </w:pPr>
      <w:bookmarkStart w:id="320" w:name="_Toc307664128"/>
      <w:r>
        <w:t>Network</w:t>
      </w:r>
      <w:ins w:id="321" w:author="Rahul Bhartia" w:date="2015-09-21T22:37:00Z">
        <w:r w:rsidR="00B3688D">
          <w:t xml:space="preserve"> Configuration</w:t>
        </w:r>
      </w:ins>
      <w:bookmarkEnd w:id="320"/>
    </w:p>
    <w:p w14:paraId="7CA7C331" w14:textId="48F185B6" w:rsidR="00B3688D" w:rsidRDefault="00B3688D" w:rsidP="00B3688D">
      <w:pPr>
        <w:rPr>
          <w:ins w:id="322" w:author="Ajay Singh" w:date="2015-10-13T20:53:00Z"/>
          <w:rFonts w:ascii="Helvetica Neue" w:hAnsi="Helvetica Neue"/>
          <w:color w:val="FF0000"/>
        </w:rPr>
      </w:pPr>
      <w:ins w:id="323" w:author="Rahul Bhartia" w:date="2015-09-21T22:39:00Z">
        <w:del w:id="324" w:author="Ajay Singh" w:date="2015-10-13T20:44:00Z">
          <w:r w:rsidRPr="00250857" w:rsidDel="00A969EF">
            <w:rPr>
              <w:rFonts w:ascii="Helvetica Neue" w:hAnsi="Helvetica Neue"/>
              <w:color w:val="FF0000"/>
            </w:rPr>
            <w:delText>&lt;</w:delText>
          </w:r>
        </w:del>
      </w:ins>
      <w:ins w:id="325" w:author="Rahul Bhartia" w:date="2015-09-21T22:40:00Z">
        <w:del w:id="326" w:author="Ajay Singh" w:date="2015-10-13T20:44:00Z">
          <w:r w:rsidDel="00A969EF">
            <w:rPr>
              <w:rFonts w:ascii="Helvetica Neue" w:hAnsi="Helvetica Neue"/>
              <w:color w:val="FF0000"/>
            </w:rPr>
            <w:delText>Some general context on how network within Hadoop work, i.e only providing access to service running on master nodes/ edge nodes</w:delText>
          </w:r>
        </w:del>
      </w:ins>
      <w:ins w:id="327" w:author="Rahul Bhartia" w:date="2015-09-21T22:39:00Z">
        <w:del w:id="328" w:author="Ajay Singh" w:date="2015-10-13T20:44:00Z">
          <w:r w:rsidRPr="00250857" w:rsidDel="00A969EF">
            <w:rPr>
              <w:rFonts w:ascii="Helvetica Neue" w:hAnsi="Helvetica Neue"/>
              <w:color w:val="FF0000"/>
            </w:rPr>
            <w:delText>&gt;</w:delText>
          </w:r>
        </w:del>
      </w:ins>
      <w:ins w:id="329" w:author="Ajay Singh" w:date="2015-10-13T20:48:00Z">
        <w:r w:rsidR="00BC4D0B">
          <w:rPr>
            <w:rFonts w:ascii="Helvetica Neue" w:hAnsi="Helvetica Neue"/>
            <w:color w:val="FF0000"/>
          </w:rPr>
          <w:t xml:space="preserve">HDP clusters should be configured with </w:t>
        </w:r>
      </w:ins>
      <w:ins w:id="330" w:author="Ajay Singh" w:date="2015-10-13T20:49:00Z">
        <w:r w:rsidR="00BC4D0B">
          <w:rPr>
            <w:rFonts w:ascii="Helvetica Neue" w:hAnsi="Helvetica Neue"/>
            <w:color w:val="FF0000"/>
          </w:rPr>
          <w:t xml:space="preserve">appropriate </w:t>
        </w:r>
      </w:ins>
      <w:ins w:id="331" w:author="Ajay Singh" w:date="2015-10-13T20:48:00Z">
        <w:r w:rsidR="00BC4D0B">
          <w:rPr>
            <w:rFonts w:ascii="Helvetica Neue" w:hAnsi="Helvetica Neue"/>
            <w:color w:val="FF0000"/>
          </w:rPr>
          <w:t xml:space="preserve">security groups </w:t>
        </w:r>
      </w:ins>
      <w:ins w:id="332" w:author="Ajay Singh" w:date="2015-10-13T20:49:00Z">
        <w:r w:rsidR="00BC4D0B">
          <w:rPr>
            <w:rFonts w:ascii="Helvetica Neue" w:hAnsi="Helvetica Neue"/>
            <w:color w:val="FF0000"/>
          </w:rPr>
          <w:t xml:space="preserve">to maintain information </w:t>
        </w:r>
      </w:ins>
      <w:ins w:id="333" w:author="Ajay Singh" w:date="2015-10-13T20:53:00Z">
        <w:r w:rsidR="00BC4D0B">
          <w:rPr>
            <w:rFonts w:ascii="Helvetica Neue" w:hAnsi="Helvetica Neue"/>
            <w:color w:val="FF0000"/>
          </w:rPr>
          <w:t>security</w:t>
        </w:r>
      </w:ins>
      <w:ins w:id="334" w:author="Ajay Singh" w:date="2015-10-13T20:49:00Z">
        <w:r w:rsidR="00BC4D0B">
          <w:rPr>
            <w:rFonts w:ascii="Helvetica Neue" w:hAnsi="Helvetica Neue"/>
            <w:color w:val="FF0000"/>
          </w:rPr>
          <w:t xml:space="preserve"> and optimal network performance.  The following </w:t>
        </w:r>
      </w:ins>
      <w:ins w:id="335" w:author="Ajay Singh" w:date="2015-10-13T21:32:00Z">
        <w:r w:rsidR="00641DF8">
          <w:rPr>
            <w:rFonts w:ascii="Helvetica Neue" w:hAnsi="Helvetica Neue"/>
            <w:color w:val="FF0000"/>
          </w:rPr>
          <w:t xml:space="preserve">network </w:t>
        </w:r>
      </w:ins>
      <w:ins w:id="336" w:author="Ajay Singh" w:date="2015-10-13T20:53:00Z">
        <w:r w:rsidR="00BC4D0B">
          <w:rPr>
            <w:rFonts w:ascii="Helvetica Neue" w:hAnsi="Helvetica Neue"/>
            <w:color w:val="FF0000"/>
          </w:rPr>
          <w:t>practices are recommended:</w:t>
        </w:r>
      </w:ins>
    </w:p>
    <w:p w14:paraId="3BBD8A5F" w14:textId="77777777" w:rsidR="00BC4D0B" w:rsidRDefault="00BC4D0B" w:rsidP="00B3688D">
      <w:pPr>
        <w:rPr>
          <w:ins w:id="337" w:author="Ajay Singh" w:date="2015-10-13T21:25:00Z"/>
          <w:rFonts w:ascii="Helvetica Neue" w:hAnsi="Helvetica Neue"/>
          <w:color w:val="FF0000"/>
        </w:rPr>
      </w:pPr>
    </w:p>
    <w:p w14:paraId="490B9CDE" w14:textId="5D8DD414" w:rsidR="001069A6" w:rsidRDefault="001069A6">
      <w:pPr>
        <w:pStyle w:val="Heading3"/>
        <w:rPr>
          <w:ins w:id="338" w:author="Ajay Singh" w:date="2015-10-13T20:53:00Z"/>
        </w:rPr>
        <w:pPrChange w:id="339" w:author="Ajay Singh" w:date="2015-10-13T21:25:00Z">
          <w:pPr/>
        </w:pPrChange>
      </w:pPr>
      <w:ins w:id="340" w:author="Ajay Singh" w:date="2015-10-13T21:25:00Z">
        <w:r>
          <w:t>Inbound / Outbound traffic to the cluster</w:t>
        </w:r>
      </w:ins>
    </w:p>
    <w:p w14:paraId="3EE2E6B7" w14:textId="77777777" w:rsidR="00105B4A" w:rsidRDefault="00105B4A" w:rsidP="00105B4A">
      <w:pPr>
        <w:pStyle w:val="ListParagraph"/>
        <w:numPr>
          <w:ilvl w:val="0"/>
          <w:numId w:val="38"/>
        </w:numPr>
        <w:rPr>
          <w:ins w:id="341" w:author="Ajay Singh" w:date="2015-10-13T21:17:00Z"/>
        </w:rPr>
      </w:pPr>
      <w:ins w:id="342" w:author="Ajay Singh" w:date="2015-10-13T21:17:00Z">
        <w:r>
          <w:t xml:space="preserve">Enable https access to </w:t>
        </w:r>
        <w:proofErr w:type="spellStart"/>
        <w:r>
          <w:t>Ambari</w:t>
        </w:r>
        <w:proofErr w:type="spellEnd"/>
        <w:r>
          <w:t xml:space="preserve"> Web and Knox Gateway, by opening inbound traffic to port 8443 on the nodes running </w:t>
        </w:r>
        <w:proofErr w:type="spellStart"/>
        <w:r>
          <w:t>Ambari</w:t>
        </w:r>
        <w:proofErr w:type="spellEnd"/>
        <w:r>
          <w:t xml:space="preserve"> and Knox services.</w:t>
        </w:r>
      </w:ins>
    </w:p>
    <w:p w14:paraId="143A8EFD" w14:textId="2324F8E7" w:rsidR="00105B4A" w:rsidRDefault="00105B4A">
      <w:pPr>
        <w:pStyle w:val="ListParagraph"/>
        <w:numPr>
          <w:ilvl w:val="0"/>
          <w:numId w:val="38"/>
        </w:numPr>
        <w:rPr>
          <w:ins w:id="343" w:author="Ajay Singh" w:date="2015-10-13T21:09:00Z"/>
        </w:rPr>
        <w:pPrChange w:id="344" w:author="Ajay Singh" w:date="2015-10-13T20:54:00Z">
          <w:pPr/>
        </w:pPrChange>
      </w:pPr>
      <w:ins w:id="345" w:author="Ajay Singh" w:date="2015-10-13T21:15:00Z">
        <w:r>
          <w:t xml:space="preserve">Enable </w:t>
        </w:r>
        <w:proofErr w:type="spellStart"/>
        <w:r>
          <w:t>ssh</w:t>
        </w:r>
        <w:proofErr w:type="spellEnd"/>
        <w:r>
          <w:t xml:space="preserve"> access to edge node by opening </w:t>
        </w:r>
      </w:ins>
      <w:ins w:id="346" w:author="Ajay Singh" w:date="2015-10-13T21:17:00Z">
        <w:r>
          <w:t xml:space="preserve">port 22 </w:t>
        </w:r>
      </w:ins>
      <w:ins w:id="347" w:author="Ajay Singh" w:date="2015-10-13T21:18:00Z">
        <w:r w:rsidR="001069A6">
          <w:t>for inbound traffic</w:t>
        </w:r>
      </w:ins>
    </w:p>
    <w:p w14:paraId="7A646CF1" w14:textId="1EEFE703" w:rsidR="001069A6" w:rsidRDefault="001069A6" w:rsidP="001069A6">
      <w:pPr>
        <w:pStyle w:val="ListParagraph"/>
        <w:numPr>
          <w:ilvl w:val="0"/>
          <w:numId w:val="38"/>
        </w:numPr>
        <w:rPr>
          <w:ins w:id="348" w:author="Ajay Singh" w:date="2015-10-13T21:21:00Z"/>
        </w:rPr>
      </w:pPr>
      <w:ins w:id="349" w:author="Ajay Singh" w:date="2015-10-13T21:18:00Z">
        <w:r>
          <w:t>Enable connection between cluster and S3</w:t>
        </w:r>
      </w:ins>
      <w:ins w:id="350" w:author="Ajay Singh" w:date="2015-10-13T21:19:00Z">
        <w:r>
          <w:t xml:space="preserve"> by opening outbound traffic to </w:t>
        </w:r>
      </w:ins>
      <w:ins w:id="351" w:author="Ajay Singh" w:date="2015-10-13T21:21:00Z">
        <w:r>
          <w:t>s3.amazonaws.com</w:t>
        </w:r>
      </w:ins>
      <w:proofErr w:type="gramStart"/>
      <w:ins w:id="352" w:author="Ajay Singh" w:date="2015-10-13T21:23:00Z">
        <w:r>
          <w:t>:8443</w:t>
        </w:r>
      </w:ins>
      <w:proofErr w:type="gramEnd"/>
    </w:p>
    <w:p w14:paraId="747E15E9" w14:textId="77777777" w:rsidR="001069A6" w:rsidRDefault="001069A6">
      <w:pPr>
        <w:rPr>
          <w:ins w:id="353" w:author="Ajay Singh" w:date="2015-10-13T21:25:00Z"/>
        </w:rPr>
        <w:pPrChange w:id="354" w:author="Ajay Singh" w:date="2015-10-13T21:25:00Z">
          <w:pPr>
            <w:pStyle w:val="ListParagraph"/>
            <w:numPr>
              <w:numId w:val="38"/>
            </w:numPr>
            <w:ind w:hanging="360"/>
          </w:pPr>
        </w:pPrChange>
      </w:pPr>
    </w:p>
    <w:p w14:paraId="250DDE88" w14:textId="01E47FE5" w:rsidR="001069A6" w:rsidRDefault="001069A6">
      <w:pPr>
        <w:pStyle w:val="Heading3"/>
        <w:rPr>
          <w:ins w:id="355" w:author="Ajay Singh" w:date="2015-10-13T21:26:00Z"/>
        </w:rPr>
        <w:pPrChange w:id="356" w:author="Ajay Singh" w:date="2015-10-13T21:25:00Z">
          <w:pPr>
            <w:pStyle w:val="ListParagraph"/>
            <w:numPr>
              <w:numId w:val="38"/>
            </w:numPr>
            <w:ind w:hanging="360"/>
          </w:pPr>
        </w:pPrChange>
      </w:pPr>
      <w:ins w:id="357" w:author="Ajay Singh" w:date="2015-10-13T21:25:00Z">
        <w:r>
          <w:t xml:space="preserve">Inter </w:t>
        </w:r>
      </w:ins>
      <w:ins w:id="358" w:author="Ajay Singh" w:date="2015-10-13T21:28:00Z">
        <w:r w:rsidR="00641DF8">
          <w:t>C</w:t>
        </w:r>
      </w:ins>
      <w:ins w:id="359" w:author="Ajay Singh" w:date="2015-10-13T21:25:00Z">
        <w:r>
          <w:t>luster traffic</w:t>
        </w:r>
      </w:ins>
    </w:p>
    <w:p w14:paraId="5752F1FF" w14:textId="0F94579B" w:rsidR="001069A6" w:rsidRPr="001069A6" w:rsidRDefault="001069A6">
      <w:pPr>
        <w:rPr>
          <w:ins w:id="360" w:author="Ajay Singh" w:date="2015-10-13T21:24:00Z"/>
        </w:rPr>
        <w:pPrChange w:id="361" w:author="Ajay Singh" w:date="2015-10-13T21:26:00Z">
          <w:pPr>
            <w:pStyle w:val="ListParagraph"/>
            <w:numPr>
              <w:numId w:val="38"/>
            </w:numPr>
            <w:ind w:hanging="360"/>
          </w:pPr>
        </w:pPrChange>
      </w:pPr>
      <w:ins w:id="362" w:author="Ajay Singh" w:date="2015-10-13T21:26:00Z">
        <w:r>
          <w:t xml:space="preserve">It is common </w:t>
        </w:r>
      </w:ins>
      <w:ins w:id="363" w:author="Ajay Singh" w:date="2015-10-13T21:28:00Z">
        <w:r w:rsidR="00641DF8">
          <w:t>of deployments to open the inter</w:t>
        </w:r>
      </w:ins>
      <w:ins w:id="364" w:author="Ajay Singh" w:date="2015-10-13T21:30:00Z">
        <w:r w:rsidR="00641DF8">
          <w:t>-</w:t>
        </w:r>
      </w:ins>
      <w:ins w:id="365" w:author="Ajay Singh" w:date="2015-10-13T21:28:00Z">
        <w:r w:rsidR="00641DF8">
          <w:t xml:space="preserve">cluster traffic.  For environments managing sensitive data such as PII, </w:t>
        </w:r>
      </w:ins>
      <w:ins w:id="366" w:author="Ajay Singh" w:date="2015-10-13T21:30:00Z">
        <w:r w:rsidR="00641DF8">
          <w:t xml:space="preserve">strict security groups can be set using the service level </w:t>
        </w:r>
      </w:ins>
      <w:ins w:id="367" w:author="Ajay Singh" w:date="2015-10-13T21:31:00Z">
        <w:r w:rsidR="00641DF8">
          <w:t xml:space="preserve">requirements outlined here </w:t>
        </w:r>
        <w:r w:rsidR="00641DF8" w:rsidRPr="00641DF8">
          <w:t>http://docs.hortonworks.com/HDPDocuments/HDP2/HDP-2.3.2/bk_HDP_Reference_Guide/content/reference_chap2.html</w:t>
        </w:r>
        <w:r w:rsidR="00641DF8">
          <w:t>.</w:t>
        </w:r>
      </w:ins>
    </w:p>
    <w:p w14:paraId="6CD30025" w14:textId="115EBC24" w:rsidR="00105B4A" w:rsidRPr="00B3688D" w:rsidDel="001069A6" w:rsidRDefault="00105B4A">
      <w:pPr>
        <w:pStyle w:val="ListParagraph"/>
        <w:numPr>
          <w:ilvl w:val="0"/>
          <w:numId w:val="38"/>
        </w:numPr>
        <w:rPr>
          <w:del w:id="368" w:author="Ajay Singh" w:date="2015-10-13T21:18:00Z"/>
        </w:rPr>
        <w:pPrChange w:id="369" w:author="Ajay Singh" w:date="2015-10-13T20:54:00Z">
          <w:pPr/>
        </w:pPrChange>
      </w:pPr>
    </w:p>
    <w:p w14:paraId="3CC33B60" w14:textId="2BAFAEC5" w:rsidR="006361E7" w:rsidRPr="00250857" w:rsidDel="00641DF8" w:rsidRDefault="006361E7" w:rsidP="00232E2F">
      <w:pPr>
        <w:pStyle w:val="Heading3"/>
        <w:rPr>
          <w:del w:id="370" w:author="Ajay Singh" w:date="2015-10-13T21:33:00Z"/>
        </w:rPr>
      </w:pPr>
      <w:del w:id="371" w:author="Ajay Singh" w:date="2015-10-13T21:33:00Z">
        <w:r w:rsidRPr="00250857" w:rsidDel="00641DF8">
          <w:delText xml:space="preserve">VPC &amp; Security Groups </w:delText>
        </w:r>
      </w:del>
    </w:p>
    <w:p w14:paraId="1278BBA4" w14:textId="12F86B60" w:rsidR="006361E7" w:rsidDel="00641DF8" w:rsidRDefault="006361E7" w:rsidP="00B3688D">
      <w:pPr>
        <w:rPr>
          <w:ins w:id="372" w:author="Rahul Bhartia" w:date="2015-09-21T21:46:00Z"/>
          <w:del w:id="373" w:author="Ajay Singh" w:date="2015-10-13T21:33:00Z"/>
        </w:rPr>
      </w:pPr>
      <w:del w:id="374" w:author="Ajay Singh" w:date="2015-10-13T21:33:00Z">
        <w:r w:rsidRPr="00250857" w:rsidDel="00641DF8">
          <w:rPr>
            <w:rFonts w:ascii="Helvetica Neue" w:hAnsi="Helvetica Neue"/>
            <w:color w:val="FF0000"/>
          </w:rPr>
          <w:delText xml:space="preserve"> &lt;TO DO&gt;</w:delText>
        </w:r>
      </w:del>
    </w:p>
    <w:p w14:paraId="42BA0D72" w14:textId="77777777" w:rsidR="005036C0" w:rsidRDefault="005036C0" w:rsidP="00172084">
      <w:pPr>
        <w:rPr>
          <w:ins w:id="375" w:author="Rahul Bhartia" w:date="2015-09-21T21:14:00Z"/>
        </w:rPr>
      </w:pPr>
    </w:p>
    <w:p w14:paraId="73F91357" w14:textId="1E3275BC" w:rsidR="00FB00F6" w:rsidDel="00C01526" w:rsidRDefault="00FB00F6" w:rsidP="00E71299">
      <w:pPr>
        <w:pStyle w:val="Heading2"/>
        <w:rPr>
          <w:ins w:id="376" w:author="Rahul Bhartia" w:date="2015-09-21T22:41:00Z"/>
          <w:del w:id="377" w:author="Ajay Singh" w:date="2015-10-13T20:36:00Z"/>
        </w:rPr>
      </w:pPr>
      <w:del w:id="378" w:author="Ajay Singh" w:date="2015-10-13T20:36:00Z">
        <w:r w:rsidRPr="00250857" w:rsidDel="00C01526">
          <w:delText xml:space="preserve">Storage </w:delText>
        </w:r>
      </w:del>
      <w:ins w:id="379" w:author="Rahul Bhartia" w:date="2015-09-21T22:38:00Z">
        <w:del w:id="380" w:author="Ajay Singh" w:date="2015-10-13T20:36:00Z">
          <w:r w:rsidR="00B3688D" w:rsidDel="00C01526">
            <w:delText>Options</w:delText>
          </w:r>
        </w:del>
      </w:ins>
    </w:p>
    <w:p w14:paraId="269BDB7C" w14:textId="40E51926" w:rsidR="00BA7B87" w:rsidDel="00C01526" w:rsidRDefault="00B3688D" w:rsidP="00B3688D">
      <w:pPr>
        <w:rPr>
          <w:ins w:id="381" w:author="Rahul Bhartia" w:date="2015-09-22T00:06:00Z"/>
          <w:del w:id="382" w:author="Ajay Singh" w:date="2015-10-13T20:36:00Z"/>
        </w:rPr>
      </w:pPr>
      <w:del w:id="383" w:author="Ajay Singh" w:date="2015-10-13T20:36:00Z">
        <w:r w:rsidRPr="00250857" w:rsidDel="00C01526">
          <w:rPr>
            <w:rFonts w:ascii="Helvetica Neue" w:hAnsi="Helvetica Neue"/>
          </w:rPr>
          <w:delText>There are tradeoffs across performance, cost and flexibility between different storage types.</w:delText>
        </w:r>
      </w:del>
      <w:ins w:id="384" w:author="Rahul Bhartia" w:date="2015-09-21T22:56:00Z">
        <w:del w:id="385" w:author="Ajay Singh" w:date="2015-10-13T20:36:00Z">
          <w:r w:rsidR="00EA28C4" w:rsidDel="00C01526">
            <w:rPr>
              <w:rFonts w:ascii="Helvetica Neue" w:hAnsi="Helvetica Neue"/>
            </w:rPr>
            <w:delText xml:space="preserve"> </w:delText>
          </w:r>
        </w:del>
      </w:ins>
      <w:ins w:id="386" w:author="Rahul Bhartia" w:date="2015-09-22T00:06:00Z">
        <w:del w:id="387" w:author="Ajay Singh" w:date="2015-10-13T20:36:00Z">
          <w:r w:rsidR="00BA7B87" w:rsidDel="00C01526">
            <w:delText xml:space="preserve">.  A key consideration for high performance clusters is “data locality”. </w:delText>
          </w:r>
        </w:del>
      </w:ins>
    </w:p>
    <w:p w14:paraId="0B659F04" w14:textId="0CD895E2" w:rsidR="00B3688D" w:rsidDel="00C01526" w:rsidRDefault="00EA28C4" w:rsidP="00B3688D">
      <w:pPr>
        <w:rPr>
          <w:ins w:id="388" w:author="Rahul Bhartia" w:date="2015-09-21T23:07:00Z"/>
          <w:del w:id="389" w:author="Ajay Singh" w:date="2015-10-13T20:36:00Z"/>
          <w:rFonts w:ascii="Helvetica Neue" w:hAnsi="Helvetica Neue"/>
        </w:rPr>
      </w:pPr>
      <w:ins w:id="390" w:author="Rahul Bhartia" w:date="2015-09-21T22:58:00Z">
        <w:del w:id="391" w:author="Ajay Singh" w:date="2015-10-13T20:36:00Z">
          <w:r w:rsidDel="00C01526">
            <w:rPr>
              <w:rFonts w:ascii="Helvetica Neue" w:hAnsi="Helvetica Neue"/>
            </w:rPr>
            <w:delText xml:space="preserve">Using </w:delText>
          </w:r>
        </w:del>
      </w:ins>
      <w:ins w:id="392" w:author="Rahul Bhartia" w:date="2015-09-21T22:56:00Z">
        <w:del w:id="393" w:author="Ajay Singh" w:date="2015-10-13T20:36:00Z">
          <w:r w:rsidDel="00C01526">
            <w:rPr>
              <w:rFonts w:ascii="Helvetica Neue" w:hAnsi="Helvetica Neue"/>
            </w:rPr>
            <w:delText xml:space="preserve">Instance stores </w:delText>
          </w:r>
        </w:del>
      </w:ins>
      <w:ins w:id="394" w:author="Rahul Bhartia" w:date="2015-09-21T22:58:00Z">
        <w:del w:id="395" w:author="Ajay Singh" w:date="2015-10-13T20:36:00Z">
          <w:r w:rsidDel="00C01526">
            <w:rPr>
              <w:rFonts w:ascii="Helvetica Neue" w:hAnsi="Helvetica Neue"/>
            </w:rPr>
            <w:delText xml:space="preserve">for HDFS, </w:delText>
          </w:r>
        </w:del>
      </w:ins>
      <w:ins w:id="396" w:author="Rahul Bhartia" w:date="2015-09-21T22:59:00Z">
        <w:del w:id="397" w:author="Ajay Singh" w:date="2015-10-13T20:36:00Z">
          <w:r w:rsidDel="00C01526">
            <w:rPr>
              <w:rFonts w:ascii="Helvetica Neue" w:hAnsi="Helvetica Neue"/>
            </w:rPr>
            <w:delText>provides better access and faster processing, since the instance stores are</w:delText>
          </w:r>
        </w:del>
      </w:ins>
      <w:ins w:id="398" w:author="Rahul Bhartia" w:date="2015-09-21T22:56:00Z">
        <w:del w:id="399" w:author="Ajay Singh" w:date="2015-10-13T20:36:00Z">
          <w:r w:rsidDel="00C01526">
            <w:rPr>
              <w:rFonts w:ascii="Helvetica Neue" w:hAnsi="Helvetica Neue"/>
            </w:rPr>
            <w:delText xml:space="preserve"> physically attached to the host. </w:delText>
          </w:r>
        </w:del>
      </w:ins>
      <w:ins w:id="400" w:author="Rahul Bhartia" w:date="2015-09-21T23:21:00Z">
        <w:del w:id="401" w:author="Ajay Singh" w:date="2015-10-13T20:36:00Z">
          <w:r w:rsidR="0051761D" w:rsidDel="00C01526">
            <w:rPr>
              <w:rFonts w:ascii="Helvetica Neue" w:hAnsi="Helvetica Neue"/>
            </w:rPr>
            <w:delText xml:space="preserve">Although, </w:delText>
          </w:r>
        </w:del>
      </w:ins>
      <w:ins w:id="402" w:author="Rahul Bhartia" w:date="2015-09-21T23:05:00Z">
        <w:del w:id="403" w:author="Ajay Singh" w:date="2015-10-13T20:36:00Z">
          <w:r w:rsidR="002B2101" w:rsidDel="00C01526">
            <w:rPr>
              <w:rFonts w:ascii="Helvetica Neue" w:hAnsi="Helvetica Neue"/>
            </w:rPr>
            <w:delText>S3</w:delText>
          </w:r>
        </w:del>
      </w:ins>
      <w:ins w:id="404" w:author="Rahul Bhartia" w:date="2015-09-21T23:02:00Z">
        <w:del w:id="405" w:author="Ajay Singh" w:date="2015-10-13T20:36:00Z">
          <w:r w:rsidR="0051761D" w:rsidDel="00C01526">
            <w:rPr>
              <w:rFonts w:ascii="Helvetica Neue" w:hAnsi="Helvetica Neue"/>
            </w:rPr>
            <w:delText xml:space="preserve"> </w:delText>
          </w:r>
        </w:del>
      </w:ins>
      <w:ins w:id="406" w:author="Rahul Bhartia" w:date="2015-09-21T23:05:00Z">
        <w:del w:id="407" w:author="Ajay Singh" w:date="2015-10-13T20:20:00Z">
          <w:r w:rsidR="002B2101" w:rsidRPr="002B2101" w:rsidDel="00BE6BF7">
            <w:rPr>
              <w:rFonts w:ascii="Helvetica Neue" w:hAnsi="Helvetica Neue"/>
            </w:rPr>
            <w:delText xml:space="preserve">meets </w:delText>
          </w:r>
          <w:r w:rsidR="002B2101" w:rsidDel="00BE6BF7">
            <w:rPr>
              <w:rFonts w:ascii="Helvetica Neue" w:hAnsi="Helvetica Neue"/>
            </w:rPr>
            <w:delText xml:space="preserve">the HDFS </w:delText>
          </w:r>
          <w:r w:rsidR="002B2101" w:rsidRPr="002B2101" w:rsidDel="00BE6BF7">
            <w:rPr>
              <w:rFonts w:ascii="Helvetica Neue" w:hAnsi="Helvetica Neue"/>
            </w:rPr>
            <w:delText>requirements</w:delText>
          </w:r>
        </w:del>
        <w:del w:id="408" w:author="Ajay Singh" w:date="2015-10-13T20:36:00Z">
          <w:r w:rsidR="002B2101" w:rsidDel="00C01526">
            <w:rPr>
              <w:rFonts w:ascii="Helvetica Neue" w:hAnsi="Helvetica Neue"/>
            </w:rPr>
            <w:delText xml:space="preserve"> via s3a and s3n namespace, </w:delText>
          </w:r>
        </w:del>
      </w:ins>
      <w:ins w:id="409" w:author="Rahul Bhartia" w:date="2015-09-21T23:22:00Z">
        <w:del w:id="410" w:author="Ajay Singh" w:date="2015-10-13T20:36:00Z">
          <w:r w:rsidR="0051761D" w:rsidDel="00C01526">
            <w:rPr>
              <w:rFonts w:ascii="Helvetica Neue" w:hAnsi="Helvetica Neue"/>
            </w:rPr>
            <w:delText>it</w:delText>
          </w:r>
        </w:del>
      </w:ins>
      <w:ins w:id="411" w:author="Rahul Bhartia" w:date="2015-09-21T23:06:00Z">
        <w:del w:id="412" w:author="Ajay Singh" w:date="2015-10-13T20:36:00Z">
          <w:r w:rsidR="002B2101" w:rsidDel="00C01526">
            <w:rPr>
              <w:rFonts w:ascii="Helvetica Neue" w:hAnsi="Helvetica Neue"/>
            </w:rPr>
            <w:delText xml:space="preserve"> </w:delText>
          </w:r>
        </w:del>
      </w:ins>
      <w:ins w:id="413" w:author="Rahul Bhartia" w:date="2015-09-21T23:51:00Z">
        <w:del w:id="414" w:author="Ajay Singh" w:date="2015-10-13T20:21:00Z">
          <w:r w:rsidR="00887D82" w:rsidDel="00BE6BF7">
            <w:rPr>
              <w:rFonts w:ascii="Helvetica Neue" w:hAnsi="Helvetica Neue"/>
            </w:rPr>
            <w:delText>can have</w:delText>
          </w:r>
        </w:del>
      </w:ins>
      <w:ins w:id="415" w:author="Rahul Bhartia" w:date="2015-09-21T23:07:00Z">
        <w:del w:id="416" w:author="Ajay Singh" w:date="2015-10-13T20:36:00Z">
          <w:r w:rsidR="002B2101" w:rsidDel="00C01526">
            <w:rPr>
              <w:rFonts w:ascii="Helvetica Neue" w:hAnsi="Helvetica Neue"/>
            </w:rPr>
            <w:delText xml:space="preserve"> higher</w:delText>
          </w:r>
        </w:del>
      </w:ins>
      <w:ins w:id="417" w:author="Rahul Bhartia" w:date="2015-09-21T23:06:00Z">
        <w:del w:id="418" w:author="Ajay Singh" w:date="2015-10-13T20:36:00Z">
          <w:r w:rsidR="002B2101" w:rsidDel="00C01526">
            <w:rPr>
              <w:rFonts w:ascii="Helvetica Neue" w:hAnsi="Helvetica Neue"/>
            </w:rPr>
            <w:delText xml:space="preserve"> </w:delText>
          </w:r>
        </w:del>
      </w:ins>
      <w:ins w:id="419" w:author="Rahul Bhartia" w:date="2015-09-21T23:07:00Z">
        <w:del w:id="420" w:author="Ajay Singh" w:date="2015-10-13T20:36:00Z">
          <w:r w:rsidR="002B2101" w:rsidRPr="002B2101" w:rsidDel="00C01526">
            <w:rPr>
              <w:rFonts w:ascii="Helvetica Neue" w:hAnsi="Helvetica Neue"/>
            </w:rPr>
            <w:delText xml:space="preserve">latency and </w:delText>
          </w:r>
        </w:del>
      </w:ins>
      <w:ins w:id="421" w:author="Rahul Bhartia" w:date="2015-09-21T23:50:00Z">
        <w:del w:id="422" w:author="Ajay Singh" w:date="2015-10-13T20:36:00Z">
          <w:r w:rsidR="00887D82" w:rsidDel="00C01526">
            <w:rPr>
              <w:rFonts w:ascii="Helvetica Neue" w:hAnsi="Helvetica Neue"/>
            </w:rPr>
            <w:delText xml:space="preserve">lower </w:delText>
          </w:r>
        </w:del>
      </w:ins>
      <w:ins w:id="423" w:author="Rahul Bhartia" w:date="2015-09-21T23:07:00Z">
        <w:del w:id="424" w:author="Ajay Singh" w:date="2015-10-13T20:36:00Z">
          <w:r w:rsidR="002B2101" w:rsidDel="00C01526">
            <w:rPr>
              <w:rFonts w:ascii="Helvetica Neue" w:hAnsi="Helvetica Neue"/>
            </w:rPr>
            <w:delText>throughput</w:delText>
          </w:r>
          <w:r w:rsidR="002B2101" w:rsidRPr="002B2101" w:rsidDel="00C01526">
            <w:rPr>
              <w:rFonts w:ascii="Helvetica Neue" w:hAnsi="Helvetica Neue"/>
            </w:rPr>
            <w:delText xml:space="preserve"> </w:delText>
          </w:r>
          <w:r w:rsidR="002B2101" w:rsidDel="00C01526">
            <w:rPr>
              <w:rFonts w:ascii="Helvetica Neue" w:hAnsi="Helvetica Neue"/>
            </w:rPr>
            <w:delText xml:space="preserve">as compared to HDFS </w:delText>
          </w:r>
        </w:del>
      </w:ins>
      <w:ins w:id="425" w:author="Rahul Bhartia" w:date="2015-09-21T23:22:00Z">
        <w:del w:id="426" w:author="Ajay Singh" w:date="2015-10-13T20:36:00Z">
          <w:r w:rsidR="0051761D" w:rsidDel="00C01526">
            <w:rPr>
              <w:rFonts w:ascii="Helvetica Neue" w:hAnsi="Helvetica Neue"/>
            </w:rPr>
            <w:delText>on</w:delText>
          </w:r>
        </w:del>
      </w:ins>
      <w:ins w:id="427" w:author="Rahul Bhartia" w:date="2015-09-21T23:07:00Z">
        <w:del w:id="428" w:author="Ajay Singh" w:date="2015-10-13T20:36:00Z">
          <w:r w:rsidR="002B2101" w:rsidDel="00C01526">
            <w:rPr>
              <w:rFonts w:ascii="Helvetica Neue" w:hAnsi="Helvetica Neue"/>
            </w:rPr>
            <w:delText xml:space="preserve"> instance stores.</w:delText>
          </w:r>
        </w:del>
      </w:ins>
    </w:p>
    <w:p w14:paraId="4139F6F8" w14:textId="372B8B14" w:rsidR="002B2101" w:rsidRPr="002B2101" w:rsidDel="00C01526" w:rsidRDefault="002B2101" w:rsidP="00B3688D">
      <w:pPr>
        <w:rPr>
          <w:del w:id="429" w:author="Ajay Singh" w:date="2015-10-13T20:36:00Z"/>
          <w:rFonts w:ascii="Helvetica Neue" w:hAnsi="Helvetica Neue"/>
        </w:rPr>
      </w:pPr>
      <w:ins w:id="430" w:author="Rahul Bhartia" w:date="2015-09-21T23:07:00Z">
        <w:del w:id="431" w:author="Ajay Singh" w:date="2015-10-13T20:36:00Z">
          <w:r w:rsidDel="00C01526">
            <w:rPr>
              <w:rFonts w:ascii="Helvetica Neue" w:hAnsi="Helvetica Neue"/>
            </w:rPr>
            <w:delText xml:space="preserve">Finding the right </w:delText>
          </w:r>
        </w:del>
      </w:ins>
      <w:ins w:id="432" w:author="Rahul Bhartia" w:date="2015-09-21T23:08:00Z">
        <w:del w:id="433" w:author="Ajay Singh" w:date="2015-10-13T20:36:00Z">
          <w:r w:rsidDel="00C01526">
            <w:rPr>
              <w:rFonts w:ascii="Helvetica Neue" w:hAnsi="Helvetica Neue"/>
            </w:rPr>
            <w:delText xml:space="preserve">storage depends upon the performance requirements and </w:delText>
          </w:r>
        </w:del>
      </w:ins>
      <w:ins w:id="434" w:author="Rahul Bhartia" w:date="2015-09-21T23:10:00Z">
        <w:del w:id="435" w:author="Ajay Singh" w:date="2015-10-13T20:36:00Z">
          <w:r w:rsidDel="00C01526">
            <w:rPr>
              <w:rFonts w:ascii="Helvetica Neue" w:hAnsi="Helvetica Neue"/>
            </w:rPr>
            <w:delText>the characteristics of your workload.</w:delText>
          </w:r>
        </w:del>
      </w:ins>
      <w:ins w:id="436" w:author="Rahul Bhartia" w:date="2015-09-21T23:12:00Z">
        <w:del w:id="437" w:author="Ajay Singh" w:date="2015-10-13T20:36:00Z">
          <w:r w:rsidDel="00C01526">
            <w:rPr>
              <w:rFonts w:ascii="Helvetica Neue" w:hAnsi="Helvetica Neue"/>
            </w:rPr>
            <w:delText xml:space="preserve"> </w:delText>
          </w:r>
        </w:del>
        <w:del w:id="438" w:author="Ajay Singh" w:date="2015-10-13T20:26:00Z">
          <w:r w:rsidDel="00BE6BF7">
            <w:rPr>
              <w:rFonts w:ascii="Helvetica Neue" w:hAnsi="Helvetica Neue"/>
            </w:rPr>
            <w:delText>For all the workloads</w:delText>
          </w:r>
        </w:del>
      </w:ins>
      <w:ins w:id="439" w:author="Rahul Bhartia" w:date="2015-09-21T23:51:00Z">
        <w:del w:id="440" w:author="Ajay Singh" w:date="2015-10-13T20:26:00Z">
          <w:r w:rsidR="00887D82" w:rsidDel="00BE6BF7">
            <w:rPr>
              <w:rFonts w:ascii="Helvetica Neue" w:hAnsi="Helvetica Neue"/>
            </w:rPr>
            <w:delText xml:space="preserve"> types</w:delText>
          </w:r>
        </w:del>
      </w:ins>
      <w:ins w:id="441" w:author="Rahul Bhartia" w:date="2015-09-21T23:12:00Z">
        <w:del w:id="442" w:author="Ajay Singh" w:date="2015-10-13T20:26:00Z">
          <w:r w:rsidDel="00BE6BF7">
            <w:rPr>
              <w:rFonts w:ascii="Helvetica Neue" w:hAnsi="Helvetica Neue"/>
            </w:rPr>
            <w:delText xml:space="preserve">, an </w:delText>
          </w:r>
          <w:r w:rsidRPr="00250857" w:rsidDel="00BE6BF7">
            <w:rPr>
              <w:rFonts w:ascii="Helvetica Neue" w:hAnsi="Helvetica Neue"/>
            </w:rPr>
            <w:delText xml:space="preserve">EBS volume </w:delText>
          </w:r>
          <w:r w:rsidDel="00BE6BF7">
            <w:rPr>
              <w:rFonts w:ascii="Helvetica Neue" w:hAnsi="Helvetica Neue"/>
            </w:rPr>
            <w:delText>of size 1TB is recommended as</w:delText>
          </w:r>
          <w:r w:rsidRPr="00250857" w:rsidDel="00BE6BF7">
            <w:rPr>
              <w:rFonts w:ascii="Helvetica Neue" w:hAnsi="Helvetica Neue"/>
            </w:rPr>
            <w:delText xml:space="preserve"> the root device.</w:delText>
          </w:r>
        </w:del>
      </w:ins>
    </w:p>
    <w:p w14:paraId="554E41EB" w14:textId="23E8D660" w:rsidR="00A02A37" w:rsidRPr="00F70405" w:rsidDel="00C01526" w:rsidRDefault="00A02A37" w:rsidP="00F70405">
      <w:pPr>
        <w:pStyle w:val="Heading3"/>
        <w:rPr>
          <w:del w:id="443" w:author="Ajay Singh" w:date="2015-10-13T20:36:00Z"/>
        </w:rPr>
      </w:pPr>
      <w:del w:id="444" w:author="Ajay Singh" w:date="2015-10-13T20:36:00Z">
        <w:r w:rsidRPr="00F70405" w:rsidDel="00C01526">
          <w:delText>Mixed Workload Clusters</w:delText>
        </w:r>
      </w:del>
    </w:p>
    <w:p w14:paraId="7844920B" w14:textId="04E541B2" w:rsidR="002B2101" w:rsidDel="00C01526" w:rsidRDefault="00AF5ECD" w:rsidP="00B82F33">
      <w:pPr>
        <w:rPr>
          <w:ins w:id="445" w:author="Rahul Bhartia" w:date="2015-09-21T23:14:00Z"/>
          <w:del w:id="446" w:author="Ajay Singh" w:date="2015-10-13T20:36:00Z"/>
          <w:rFonts w:ascii="Helvetica Neue" w:hAnsi="Helvetica Neue"/>
        </w:rPr>
      </w:pPr>
      <w:del w:id="447" w:author="Ajay Singh" w:date="2015-10-13T20:36:00Z">
        <w:r w:rsidRPr="00250857" w:rsidDel="00C01526">
          <w:rPr>
            <w:rFonts w:ascii="Helvetica Neue" w:hAnsi="Helvetica Neue"/>
          </w:rPr>
          <w:delText>For multi-workload clusters</w:delText>
        </w:r>
        <w:r w:rsidR="0014099C" w:rsidRPr="00250857" w:rsidDel="00C01526">
          <w:rPr>
            <w:rFonts w:ascii="Helvetica Neue" w:hAnsi="Helvetica Neue"/>
          </w:rPr>
          <w:delText xml:space="preserve">, </w:delText>
        </w:r>
      </w:del>
      <w:ins w:id="448" w:author="Rahul Bhartia" w:date="2015-09-21T23:28:00Z">
        <w:del w:id="449" w:author="Ajay Singh" w:date="2015-10-13T20:36:00Z">
          <w:r w:rsidR="00896F58" w:rsidDel="00C01526">
            <w:rPr>
              <w:rFonts w:ascii="Helvetica Neue" w:hAnsi="Helvetica Neue"/>
            </w:rPr>
            <w:delText xml:space="preserve">only </w:delText>
          </w:r>
        </w:del>
      </w:ins>
      <w:ins w:id="450" w:author="Rahul Bhartia" w:date="2015-09-21T23:11:00Z">
        <w:del w:id="451" w:author="Ajay Singh" w:date="2015-10-13T20:36:00Z">
          <w:r w:rsidR="002B2101" w:rsidDel="00C01526">
            <w:rPr>
              <w:rFonts w:ascii="Helvetica Neue" w:hAnsi="Helvetica Neue"/>
            </w:rPr>
            <w:delText>HDFS</w:delText>
          </w:r>
        </w:del>
      </w:ins>
      <w:ins w:id="452" w:author="Rahul Bhartia" w:date="2015-09-21T23:19:00Z">
        <w:del w:id="453" w:author="Ajay Singh" w:date="2015-10-13T20:36:00Z">
          <w:r w:rsidR="0051761D" w:rsidDel="00C01526">
            <w:rPr>
              <w:rFonts w:ascii="Helvetica Neue" w:hAnsi="Helvetica Neue"/>
            </w:rPr>
            <w:delText xml:space="preserve"> </w:delText>
          </w:r>
        </w:del>
      </w:ins>
      <w:ins w:id="454" w:author="Rahul Bhartia" w:date="2015-09-21T23:29:00Z">
        <w:del w:id="455" w:author="Ajay Singh" w:date="2015-10-13T20:36:00Z">
          <w:r w:rsidR="00896F58" w:rsidDel="00C01526">
            <w:rPr>
              <w:rFonts w:ascii="Helvetica Neue" w:hAnsi="Helvetica Neue"/>
            </w:rPr>
            <w:delText>on</w:delText>
          </w:r>
        </w:del>
      </w:ins>
      <w:ins w:id="456" w:author="Rahul Bhartia" w:date="2015-09-21T23:11:00Z">
        <w:del w:id="457" w:author="Ajay Singh" w:date="2015-10-13T20:36:00Z">
          <w:r w:rsidR="002B2101" w:rsidDel="00C01526">
            <w:rPr>
              <w:rFonts w:ascii="Helvetica Neue" w:hAnsi="Helvetica Neue"/>
            </w:rPr>
            <w:delText xml:space="preserve"> </w:delText>
          </w:r>
        </w:del>
      </w:ins>
      <w:del w:id="458" w:author="Ajay Singh" w:date="2015-10-13T20:36:00Z">
        <w:r w:rsidR="000D65AA" w:rsidRPr="00250857" w:rsidDel="00C01526">
          <w:rPr>
            <w:rFonts w:ascii="Helvetica Neue" w:hAnsi="Helvetica Neue"/>
            <w:b/>
          </w:rPr>
          <w:delText>instance store</w:delText>
        </w:r>
        <w:r w:rsidR="000D65AA" w:rsidRPr="00250857" w:rsidDel="00C01526">
          <w:rPr>
            <w:rFonts w:ascii="Helvetica Neue" w:hAnsi="Helvetica Neue"/>
          </w:rPr>
          <w:delText xml:space="preserve"> </w:delText>
        </w:r>
      </w:del>
      <w:ins w:id="459" w:author="Rahul Bhartia" w:date="2015-09-21T23:29:00Z">
        <w:del w:id="460" w:author="Ajay Singh" w:date="2015-10-13T20:36:00Z">
          <w:r w:rsidR="00896F58" w:rsidDel="00C01526">
            <w:rPr>
              <w:rFonts w:ascii="Helvetica Neue" w:hAnsi="Helvetica Neue"/>
            </w:rPr>
            <w:delText>should be configured as the storage option</w:delText>
          </w:r>
        </w:del>
      </w:ins>
      <w:del w:id="461" w:author="Ajay Singh" w:date="2015-10-13T20:36:00Z">
        <w:r w:rsidR="000D65AA" w:rsidRPr="00250857" w:rsidDel="00C01526">
          <w:rPr>
            <w:rFonts w:ascii="Helvetica Neue" w:hAnsi="Helvetica Neue"/>
          </w:rPr>
          <w:delText xml:space="preserve">. </w:delText>
        </w:r>
      </w:del>
      <w:ins w:id="462" w:author="Rahul Bhartia" w:date="2015-09-21T23:34:00Z">
        <w:del w:id="463" w:author="Ajay Singh" w:date="2015-10-13T20:36:00Z">
          <w:r w:rsidR="00896F58" w:rsidDel="00C01526">
            <w:rPr>
              <w:rFonts w:ascii="Helvetica Neue" w:hAnsi="Helvetica Neue"/>
            </w:rPr>
            <w:delText xml:space="preserve">Also, certain </w:delText>
          </w:r>
        </w:del>
      </w:ins>
      <w:ins w:id="464" w:author="Rahul Bhartia" w:date="2015-09-21T23:46:00Z">
        <w:del w:id="465" w:author="Ajay Singh" w:date="2015-10-13T20:36:00Z">
          <w:r w:rsidR="00887D82" w:rsidDel="00C01526">
            <w:rPr>
              <w:rFonts w:ascii="Helvetica Neue" w:hAnsi="Helvetica Neue"/>
            </w:rPr>
            <w:delText>framework in Hadoop like HBase requires</w:delText>
          </w:r>
        </w:del>
      </w:ins>
      <w:ins w:id="466" w:author="Rahul Bhartia" w:date="2015-09-21T23:34:00Z">
        <w:del w:id="467" w:author="Ajay Singh" w:date="2015-10-13T20:36:00Z">
          <w:r w:rsidR="00896F58" w:rsidDel="00C01526">
            <w:rPr>
              <w:rFonts w:ascii="Helvetica Neue" w:hAnsi="Helvetica Neue"/>
            </w:rPr>
            <w:delText xml:space="preserve"> </w:delText>
          </w:r>
        </w:del>
      </w:ins>
      <w:ins w:id="468" w:author="Rahul Bhartia" w:date="2015-09-21T23:35:00Z">
        <w:del w:id="469" w:author="Ajay Singh" w:date="2015-10-13T20:36:00Z">
          <w:r w:rsidR="00134481" w:rsidDel="00C01526">
            <w:rPr>
              <w:rFonts w:ascii="Helvetica Neue" w:hAnsi="Helvetica Neue"/>
            </w:rPr>
            <w:delText>HDFS as the storage option.</w:delText>
          </w:r>
        </w:del>
      </w:ins>
    </w:p>
    <w:p w14:paraId="5F80CD7D" w14:textId="6C1923D7" w:rsidR="000D65AA" w:rsidRPr="00250857" w:rsidDel="00C01526" w:rsidRDefault="0051761D" w:rsidP="0051761D">
      <w:pPr>
        <w:rPr>
          <w:del w:id="470" w:author="Ajay Singh" w:date="2015-10-13T20:36:00Z"/>
          <w:rFonts w:ascii="Helvetica Neue" w:hAnsi="Helvetica Neue"/>
        </w:rPr>
      </w:pPr>
      <w:ins w:id="471" w:author="Rahul Bhartia" w:date="2015-09-21T23:17:00Z">
        <w:del w:id="472" w:author="Ajay Singh" w:date="2015-10-13T20:36:00Z">
          <w:r w:rsidDel="00C01526">
            <w:rPr>
              <w:rFonts w:ascii="Helvetica Neue" w:hAnsi="Helvetica Neue"/>
            </w:rPr>
            <w:delText>While</w:delText>
          </w:r>
        </w:del>
      </w:ins>
      <w:ins w:id="473" w:author="Rahul Bhartia" w:date="2015-09-21T23:15:00Z">
        <w:del w:id="474" w:author="Ajay Singh" w:date="2015-10-13T20:36:00Z">
          <w:r w:rsidDel="00C01526">
            <w:rPr>
              <w:rFonts w:ascii="Helvetica Neue" w:hAnsi="Helvetica Neue"/>
            </w:rPr>
            <w:delText xml:space="preserve">, HDFS also replicates data in your cluster, </w:delText>
          </w:r>
        </w:del>
      </w:ins>
      <w:ins w:id="475" w:author="Rahul Bhartia" w:date="2015-09-21T23:17:00Z">
        <w:del w:id="476" w:author="Ajay Singh" w:date="2015-10-13T20:36:00Z">
          <w:r w:rsidDel="00C01526">
            <w:rPr>
              <w:rFonts w:ascii="Helvetica Neue" w:hAnsi="Helvetica Neue"/>
            </w:rPr>
            <w:delText>and</w:delText>
          </w:r>
        </w:del>
      </w:ins>
      <w:ins w:id="477" w:author="Rahul Bhartia" w:date="2015-09-21T23:15:00Z">
        <w:del w:id="478" w:author="Ajay Singh" w:date="2015-10-13T20:36:00Z">
          <w:r w:rsidDel="00C01526">
            <w:rPr>
              <w:rFonts w:ascii="Helvetica Neue" w:hAnsi="Helvetica Neue"/>
            </w:rPr>
            <w:delText xml:space="preserve"> protects against instance failures you should backup your data into </w:delText>
          </w:r>
        </w:del>
      </w:ins>
      <w:del w:id="479" w:author="Ajay Singh" w:date="2015-10-13T20:36:00Z">
        <w:r w:rsidR="000D65AA" w:rsidRPr="00250857" w:rsidDel="00C01526">
          <w:rPr>
            <w:rFonts w:ascii="Helvetica Neue" w:hAnsi="Helvetica Neue"/>
          </w:rPr>
          <w:delText xml:space="preserve">S3 for disaster recovery. </w:delText>
        </w:r>
        <w:r w:rsidR="00AF5ECD" w:rsidRPr="00250857" w:rsidDel="00C01526">
          <w:rPr>
            <w:rFonts w:ascii="Helvetica Neue" w:hAnsi="Helvetica Neue"/>
          </w:rPr>
          <w:delText>The c</w:delText>
        </w:r>
        <w:r w:rsidR="000D65AA" w:rsidRPr="00250857" w:rsidDel="00C01526">
          <w:rPr>
            <w:rFonts w:ascii="Helvetica Neue" w:hAnsi="Helvetica Neue"/>
          </w:rPr>
          <w:delText>ost and reliability of S3, make it ideal as the backup destination</w:delText>
        </w:r>
      </w:del>
      <w:ins w:id="480" w:author="Rahul Bhartia" w:date="2015-09-21T23:50:00Z">
        <w:del w:id="481" w:author="Ajay Singh" w:date="2015-10-13T20:36:00Z">
          <w:r w:rsidR="00887D82" w:rsidDel="00C01526">
            <w:rPr>
              <w:rFonts w:ascii="Helvetica Neue" w:hAnsi="Helvetica Neue"/>
            </w:rPr>
            <w:delText>.</w:delText>
          </w:r>
        </w:del>
      </w:ins>
    </w:p>
    <w:p w14:paraId="63EB4443" w14:textId="1B80F275" w:rsidR="00A02A37" w:rsidRPr="00250857" w:rsidDel="00C01526" w:rsidRDefault="00A02A37" w:rsidP="00A02A37">
      <w:pPr>
        <w:pStyle w:val="Heading3"/>
        <w:rPr>
          <w:del w:id="482" w:author="Ajay Singh" w:date="2015-10-13T20:36:00Z"/>
        </w:rPr>
      </w:pPr>
      <w:del w:id="483" w:author="Ajay Singh" w:date="2015-10-13T20:36:00Z">
        <w:r w:rsidRPr="00250857" w:rsidDel="00C01526">
          <w:delText>Batch Workload Clusters</w:delText>
        </w:r>
      </w:del>
    </w:p>
    <w:p w14:paraId="79F860BF" w14:textId="7E4AB826" w:rsidR="00A02A37" w:rsidDel="00C01526" w:rsidRDefault="00AF5ECD" w:rsidP="00FB00F6">
      <w:pPr>
        <w:rPr>
          <w:ins w:id="484" w:author="Rahul Bhartia" w:date="2015-09-21T23:23:00Z"/>
          <w:del w:id="485" w:author="Ajay Singh" w:date="2015-10-13T20:36:00Z"/>
          <w:rFonts w:ascii="Helvetica Neue" w:hAnsi="Helvetica Neue"/>
        </w:rPr>
      </w:pPr>
      <w:del w:id="486" w:author="Ajay Singh" w:date="2015-10-13T20:36:00Z">
        <w:r w:rsidRPr="00250857" w:rsidDel="00C01526">
          <w:rPr>
            <w:rFonts w:ascii="Helvetica Neue" w:hAnsi="Helvetica Neue"/>
          </w:rPr>
          <w:delText>Clusters that are primarily leveraged for</w:delText>
        </w:r>
        <w:r w:rsidR="000D65AA" w:rsidRPr="00250857" w:rsidDel="00C01526">
          <w:rPr>
            <w:rFonts w:ascii="Helvetica Neue" w:hAnsi="Helvetica Neue"/>
          </w:rPr>
          <w:delText xml:space="preserve"> </w:delText>
        </w:r>
        <w:r w:rsidRPr="00250857" w:rsidDel="00C01526">
          <w:rPr>
            <w:rFonts w:ascii="Helvetica Neue" w:hAnsi="Helvetica Neue"/>
          </w:rPr>
          <w:delText>batch-oriented workloads can be configured using</w:delText>
        </w:r>
        <w:r w:rsidR="000D65AA" w:rsidRPr="00250857" w:rsidDel="00C01526">
          <w:rPr>
            <w:rFonts w:ascii="Helvetica Neue" w:hAnsi="Helvetica Neue"/>
          </w:rPr>
          <w:delText xml:space="preserve"> a com</w:delText>
        </w:r>
        <w:r w:rsidRPr="00250857" w:rsidDel="00C01526">
          <w:rPr>
            <w:rFonts w:ascii="Helvetica Neue" w:hAnsi="Helvetica Neue"/>
          </w:rPr>
          <w:delText xml:space="preserve">bination of </w:delText>
        </w:r>
      </w:del>
      <w:ins w:id="487" w:author="Rahul Bhartia" w:date="2015-09-21T23:20:00Z">
        <w:del w:id="488" w:author="Ajay Singh" w:date="2015-10-13T20:36:00Z">
          <w:r w:rsidR="0051761D" w:rsidDel="00C01526">
            <w:rPr>
              <w:rFonts w:ascii="Helvetica Neue" w:hAnsi="Helvetica Neue"/>
            </w:rPr>
            <w:delText>HDFS (</w:delText>
          </w:r>
        </w:del>
      </w:ins>
      <w:ins w:id="489" w:author="Rahul Bhartia" w:date="2015-09-21T23:22:00Z">
        <w:del w:id="490" w:author="Ajay Singh" w:date="2015-10-13T20:36:00Z">
          <w:r w:rsidR="0051761D" w:rsidDel="00C01526">
            <w:rPr>
              <w:rFonts w:ascii="Helvetica Neue" w:hAnsi="Helvetica Neue"/>
            </w:rPr>
            <w:delText>on</w:delText>
          </w:r>
        </w:del>
      </w:ins>
      <w:ins w:id="491" w:author="Rahul Bhartia" w:date="2015-09-21T23:20:00Z">
        <w:del w:id="492" w:author="Ajay Singh" w:date="2015-10-13T20:36:00Z">
          <w:r w:rsidR="0051761D" w:rsidDel="00C01526">
            <w:rPr>
              <w:rFonts w:ascii="Helvetica Neue" w:hAnsi="Helvetica Neue"/>
            </w:rPr>
            <w:delText xml:space="preserve"> </w:delText>
          </w:r>
        </w:del>
      </w:ins>
      <w:del w:id="493" w:author="Ajay Singh" w:date="2015-10-13T20:36:00Z">
        <w:r w:rsidRPr="00250857" w:rsidDel="00C01526">
          <w:rPr>
            <w:rFonts w:ascii="Helvetica Neue" w:hAnsi="Helvetica Neue"/>
          </w:rPr>
          <w:delText>instance store</w:delText>
        </w:r>
      </w:del>
      <w:ins w:id="494" w:author="Rahul Bhartia" w:date="2015-09-21T23:21:00Z">
        <w:del w:id="495" w:author="Ajay Singh" w:date="2015-10-13T20:36:00Z">
          <w:r w:rsidR="0051761D" w:rsidDel="00C01526">
            <w:rPr>
              <w:rFonts w:ascii="Helvetica Neue" w:hAnsi="Helvetica Neue"/>
            </w:rPr>
            <w:delText>s)</w:delText>
          </w:r>
        </w:del>
      </w:ins>
      <w:del w:id="496" w:author="Ajay Singh" w:date="2015-10-13T20:36:00Z">
        <w:r w:rsidRPr="00250857" w:rsidDel="00C01526">
          <w:rPr>
            <w:rFonts w:ascii="Helvetica Neue" w:hAnsi="Helvetica Neue"/>
          </w:rPr>
          <w:delText xml:space="preserve"> and S</w:delText>
        </w:r>
        <w:r w:rsidR="000D65AA" w:rsidRPr="00250857" w:rsidDel="00C01526">
          <w:rPr>
            <w:rFonts w:ascii="Helvetica Neue" w:hAnsi="Helvetica Neue"/>
          </w:rPr>
          <w:delText>3</w:delText>
        </w:r>
        <w:r w:rsidRPr="00250857" w:rsidDel="00C01526">
          <w:rPr>
            <w:rFonts w:ascii="Helvetica Neue" w:hAnsi="Helvetica Neue"/>
          </w:rPr>
          <w:delText xml:space="preserve">. In such a configuration, hot data is stored on </w:delText>
        </w:r>
      </w:del>
      <w:ins w:id="497" w:author="Rahul Bhartia" w:date="2015-09-21T23:23:00Z">
        <w:del w:id="498" w:author="Ajay Singh" w:date="2015-10-13T20:36:00Z">
          <w:r w:rsidR="0051761D" w:rsidDel="00C01526">
            <w:rPr>
              <w:rFonts w:ascii="Helvetica Neue" w:hAnsi="Helvetica Neue"/>
            </w:rPr>
            <w:delText xml:space="preserve">HDFS </w:delText>
          </w:r>
        </w:del>
      </w:ins>
      <w:del w:id="499" w:author="Ajay Singh" w:date="2015-10-13T20:36:00Z">
        <w:r w:rsidRPr="00250857" w:rsidDel="00C01526">
          <w:rPr>
            <w:rFonts w:ascii="Helvetica Neue" w:hAnsi="Helvetica Neue"/>
          </w:rPr>
          <w:delText xml:space="preserve">with cold data </w:delText>
        </w:r>
        <w:r w:rsidR="00A02A37" w:rsidRPr="00250857" w:rsidDel="00C01526">
          <w:rPr>
            <w:rFonts w:ascii="Helvetica Neue" w:hAnsi="Helvetica Neue"/>
          </w:rPr>
          <w:delText>residing on S3</w:delText>
        </w:r>
        <w:r w:rsidRPr="00250857" w:rsidDel="00C01526">
          <w:rPr>
            <w:rFonts w:ascii="Helvetica Neue" w:hAnsi="Helvetica Neue"/>
          </w:rPr>
          <w:delText>.</w:delText>
        </w:r>
      </w:del>
    </w:p>
    <w:p w14:paraId="4B579AB8" w14:textId="7404D9A9" w:rsidR="00785ACC" w:rsidRPr="00250857" w:rsidDel="00C01526" w:rsidRDefault="00785ACC" w:rsidP="00FB00F6">
      <w:pPr>
        <w:rPr>
          <w:del w:id="500" w:author="Ajay Singh" w:date="2015-10-13T20:36:00Z"/>
          <w:rFonts w:ascii="Helvetica Neue" w:hAnsi="Helvetica Neue"/>
        </w:rPr>
      </w:pPr>
      <w:ins w:id="501" w:author="Rahul Bhartia" w:date="2015-09-21T21:29:00Z">
        <w:del w:id="502" w:author="Ajay Singh" w:date="2015-10-13T20:36:00Z">
          <w:r w:rsidDel="00C01526">
            <w:rPr>
              <w:rFonts w:ascii="Helvetica Neue" w:hAnsi="Helvetica Neue"/>
            </w:rPr>
            <w:delText>Apache Falcon</w:delText>
          </w:r>
        </w:del>
      </w:ins>
      <w:ins w:id="503" w:author="Rahul Bhartia" w:date="2015-09-21T21:30:00Z">
        <w:del w:id="504" w:author="Ajay Singh" w:date="2015-10-13T20:36:00Z">
          <w:r w:rsidDel="00C01526">
            <w:rPr>
              <w:rFonts w:ascii="Helvetica Neue" w:hAnsi="Helvetica Neue"/>
            </w:rPr>
            <w:delText xml:space="preserve"> further simplifies </w:delText>
          </w:r>
        </w:del>
      </w:ins>
      <w:ins w:id="505" w:author="Rahul Bhartia" w:date="2015-09-21T21:29:00Z">
        <w:del w:id="506" w:author="Ajay Singh" w:date="2015-10-13T20:36:00Z">
          <w:r w:rsidDel="00C01526">
            <w:rPr>
              <w:rFonts w:ascii="Helvetica Neue" w:hAnsi="Helvetica Neue"/>
            </w:rPr>
            <w:delText>this by providing a frameworks for data archival in S3 and defining the hot/cold storage tiers</w:delText>
          </w:r>
        </w:del>
      </w:ins>
      <w:ins w:id="507" w:author="Rahul Bhartia" w:date="2015-09-21T23:50:00Z">
        <w:del w:id="508" w:author="Ajay Singh" w:date="2015-10-13T20:36:00Z">
          <w:r w:rsidR="00887D82" w:rsidDel="00C01526">
            <w:rPr>
              <w:rFonts w:ascii="Helvetica Neue" w:hAnsi="Helvetica Neue"/>
            </w:rPr>
            <w:delText>.</w:delText>
          </w:r>
        </w:del>
      </w:ins>
    </w:p>
    <w:p w14:paraId="361F74A9" w14:textId="09738072" w:rsidR="00861DA7" w:rsidRDefault="00861DA7" w:rsidP="00F70405">
      <w:pPr>
        <w:pStyle w:val="Heading1"/>
        <w:rPr>
          <w:ins w:id="509" w:author="Rahul Bhartia" w:date="2015-09-22T00:22:00Z"/>
        </w:rPr>
      </w:pPr>
      <w:bookmarkStart w:id="510" w:name="_Toc390975837"/>
      <w:bookmarkStart w:id="511" w:name="_Toc307664129"/>
      <w:r w:rsidRPr="00F70405">
        <w:t xml:space="preserve">Deployment </w:t>
      </w:r>
      <w:bookmarkEnd w:id="510"/>
      <w:r w:rsidR="00BC18B5">
        <w:t>Guide</w:t>
      </w:r>
      <w:bookmarkEnd w:id="511"/>
    </w:p>
    <w:p w14:paraId="62FBA3DC" w14:textId="108E6A5A" w:rsidR="00FF42D3" w:rsidRDefault="00FF42D3" w:rsidP="00FF42D3">
      <w:pPr>
        <w:rPr>
          <w:ins w:id="512" w:author="Rahul Bhartia" w:date="2015-09-22T00:28:00Z"/>
        </w:rPr>
      </w:pPr>
      <w:ins w:id="513" w:author="Rahul Bhartia" w:date="2015-09-22T00:25:00Z">
        <w:r>
          <w:t xml:space="preserve">There are two main </w:t>
        </w:r>
      </w:ins>
      <w:r w:rsidR="00052140">
        <w:t xml:space="preserve">paths you </w:t>
      </w:r>
      <w:ins w:id="514" w:author="Rahul Bhartia" w:date="2015-09-22T00:27:00Z">
        <w:r w:rsidR="00052140">
          <w:t>can consider for deploying HDP on AWS:</w:t>
        </w:r>
      </w:ins>
    </w:p>
    <w:p w14:paraId="569E2E9D" w14:textId="1971F017" w:rsidR="00052140" w:rsidRDefault="00052140">
      <w:pPr>
        <w:pStyle w:val="ListParagraph"/>
        <w:numPr>
          <w:ilvl w:val="0"/>
          <w:numId w:val="22"/>
        </w:numPr>
        <w:rPr>
          <w:ins w:id="515" w:author="Rahul Bhartia" w:date="2015-09-22T00:28:00Z"/>
        </w:rPr>
        <w:pPrChange w:id="516" w:author="Rahul Bhartia" w:date="2015-09-22T00:36:00Z">
          <w:pPr>
            <w:pStyle w:val="ListParagraph"/>
            <w:numPr>
              <w:numId w:val="36"/>
            </w:numPr>
            <w:tabs>
              <w:tab w:val="num" w:pos="360"/>
              <w:tab w:val="num" w:pos="720"/>
            </w:tabs>
            <w:ind w:hanging="720"/>
          </w:pPr>
        </w:pPrChange>
      </w:pPr>
      <w:ins w:id="517" w:author="Rahul Bhartia" w:date="2015-09-22T00:31:00Z">
        <w:r>
          <w:t>D</w:t>
        </w:r>
      </w:ins>
      <w:ins w:id="518" w:author="Rahul Bhartia" w:date="2015-09-22T00:29:00Z">
        <w:r>
          <w:t>eployment</w:t>
        </w:r>
      </w:ins>
      <w:ins w:id="519" w:author="Rahul Bhartia" w:date="2015-09-22T00:28:00Z">
        <w:r>
          <w:t xml:space="preserve"> using </w:t>
        </w:r>
        <w:proofErr w:type="spellStart"/>
        <w:r>
          <w:t>Ambari</w:t>
        </w:r>
        <w:proofErr w:type="spellEnd"/>
      </w:ins>
    </w:p>
    <w:p w14:paraId="2C41D4C3" w14:textId="7D7F161E" w:rsidR="00052140" w:rsidRDefault="00052140">
      <w:pPr>
        <w:pStyle w:val="ListParagraph"/>
        <w:numPr>
          <w:ilvl w:val="0"/>
          <w:numId w:val="22"/>
        </w:numPr>
        <w:rPr>
          <w:ins w:id="520" w:author="Rahul Bhartia" w:date="2015-09-22T00:27:00Z"/>
        </w:rPr>
        <w:pPrChange w:id="521" w:author="Rahul Bhartia" w:date="2015-09-22T00:36:00Z">
          <w:pPr>
            <w:pStyle w:val="ListParagraph"/>
            <w:numPr>
              <w:numId w:val="36"/>
            </w:numPr>
            <w:tabs>
              <w:tab w:val="num" w:pos="360"/>
              <w:tab w:val="num" w:pos="720"/>
            </w:tabs>
            <w:ind w:hanging="720"/>
          </w:pPr>
        </w:pPrChange>
      </w:pPr>
      <w:ins w:id="522" w:author="Rahul Bhartia" w:date="2015-09-22T00:31:00Z">
        <w:r>
          <w:t>D</w:t>
        </w:r>
      </w:ins>
      <w:ins w:id="523" w:author="Rahul Bhartia" w:date="2015-09-22T00:29:00Z">
        <w:r>
          <w:t xml:space="preserve">eployment using </w:t>
        </w:r>
        <w:proofErr w:type="spellStart"/>
        <w:r>
          <w:t>Cloudbreak</w:t>
        </w:r>
      </w:ins>
      <w:proofErr w:type="spellEnd"/>
    </w:p>
    <w:p w14:paraId="2C10836B" w14:textId="6638DB54" w:rsidR="00052140" w:rsidRDefault="00052140" w:rsidP="00052140">
      <w:pPr>
        <w:pStyle w:val="Heading2"/>
        <w:rPr>
          <w:ins w:id="524" w:author="Rahul Bhartia" w:date="2015-09-22T00:29:00Z"/>
        </w:rPr>
      </w:pPr>
      <w:bookmarkStart w:id="525" w:name="_Toc307664130"/>
      <w:proofErr w:type="spellStart"/>
      <w:ins w:id="526" w:author="Rahul Bhartia" w:date="2015-09-22T00:28:00Z">
        <w:r>
          <w:t>Ambari</w:t>
        </w:r>
      </w:ins>
      <w:bookmarkEnd w:id="525"/>
      <w:proofErr w:type="spellEnd"/>
    </w:p>
    <w:p w14:paraId="00A8FD92" w14:textId="77777777" w:rsidR="00052140" w:rsidRDefault="00052140" w:rsidP="00052140">
      <w:pPr>
        <w:rPr>
          <w:ins w:id="527" w:author="Rahul Bhartia" w:date="2015-09-22T00:29:00Z"/>
        </w:rPr>
      </w:pPr>
      <w:ins w:id="528" w:author="Rahul Bhartia" w:date="2015-09-22T00:29:00Z">
        <w:r w:rsidRPr="00FF42D3">
          <w:t xml:space="preserve">Apache </w:t>
        </w:r>
        <w:proofErr w:type="spellStart"/>
        <w:r w:rsidRPr="00FF42D3">
          <w:t>Ambari</w:t>
        </w:r>
        <w:proofErr w:type="spellEnd"/>
        <w:r w:rsidRPr="00FF42D3">
          <w:t xml:space="preserve"> </w:t>
        </w:r>
        <w:r>
          <w:t>makes</w:t>
        </w:r>
        <w:r w:rsidRPr="00FF42D3">
          <w:t xml:space="preserve"> Hadoop management simpler by </w:t>
        </w:r>
        <w:r>
          <w:t xml:space="preserve">providing capabilities </w:t>
        </w:r>
        <w:r w:rsidRPr="00FF42D3">
          <w:t xml:space="preserve">for provisioning, managing, and monitoring Apache Hadoop clusters. </w:t>
        </w:r>
        <w:proofErr w:type="spellStart"/>
        <w:r w:rsidRPr="00FF42D3">
          <w:t>Ambari</w:t>
        </w:r>
        <w:proofErr w:type="spellEnd"/>
        <w:r w:rsidRPr="00FF42D3">
          <w:t xml:space="preserve"> provides an intuitive, easy-to-use Hadoop management web UI backed by its </w:t>
        </w:r>
        <w:proofErr w:type="spellStart"/>
        <w:r w:rsidRPr="00FF42D3">
          <w:t>RESTful</w:t>
        </w:r>
        <w:proofErr w:type="spellEnd"/>
        <w:r w:rsidRPr="00FF42D3">
          <w:t xml:space="preserve"> APIs.</w:t>
        </w:r>
      </w:ins>
    </w:p>
    <w:p w14:paraId="3DAA4D69" w14:textId="77777777" w:rsidR="00052140" w:rsidRPr="00250857" w:rsidRDefault="00052140" w:rsidP="00052140">
      <w:pPr>
        <w:pStyle w:val="Heading3"/>
        <w:rPr>
          <w:ins w:id="529" w:author="Rahul Bhartia" w:date="2015-09-22T00:29:00Z"/>
        </w:rPr>
      </w:pPr>
      <w:ins w:id="530" w:author="Rahul Bhartia" w:date="2015-09-22T00:29:00Z">
        <w:r>
          <w:t>Deployment Process</w:t>
        </w:r>
      </w:ins>
    </w:p>
    <w:p w14:paraId="4968779B" w14:textId="47773CC7" w:rsidR="00052140" w:rsidRPr="00B56595" w:rsidRDefault="00052140" w:rsidP="00052140">
      <w:pPr>
        <w:widowControl w:val="0"/>
        <w:autoSpaceDE w:val="0"/>
        <w:autoSpaceDN w:val="0"/>
        <w:adjustRightInd w:val="0"/>
        <w:spacing w:after="0" w:line="240" w:lineRule="auto"/>
        <w:rPr>
          <w:ins w:id="531" w:author="Rahul Bhartia" w:date="2015-09-22T00:29:00Z"/>
          <w:rFonts w:ascii="Helvetica Neue" w:eastAsiaTheme="minorHAnsi" w:hAnsi="Helvetica Neue" w:cs="Helvetica Neue Light"/>
          <w:color w:val="262626"/>
          <w:szCs w:val="20"/>
        </w:rPr>
      </w:pPr>
      <w:ins w:id="532" w:author="Rahul Bhartia" w:date="2015-09-22T00:29:00Z">
        <w:r>
          <w:rPr>
            <w:rFonts w:ascii="Helvetica Neue" w:eastAsiaTheme="minorHAnsi" w:hAnsi="Helvetica Neue" w:cs="Helvetica Neue Light"/>
            <w:color w:val="262626"/>
            <w:szCs w:val="20"/>
          </w:rPr>
          <w:t xml:space="preserve">Using </w:t>
        </w:r>
        <w:proofErr w:type="spellStart"/>
        <w:r>
          <w:rPr>
            <w:rFonts w:ascii="Helvetica Neue" w:eastAsiaTheme="minorHAnsi" w:hAnsi="Helvetica Neue" w:cs="Helvetica Neue Light"/>
            <w:color w:val="262626"/>
            <w:szCs w:val="20"/>
          </w:rPr>
          <w:t>Ambari</w:t>
        </w:r>
        <w:proofErr w:type="spellEnd"/>
        <w:r>
          <w:rPr>
            <w:rFonts w:ascii="Helvetica Neue" w:eastAsiaTheme="minorHAnsi" w:hAnsi="Helvetica Neue" w:cs="Helvetica Neue Light"/>
            <w:color w:val="262626"/>
            <w:szCs w:val="20"/>
          </w:rPr>
          <w:t xml:space="preserve">, you can easily </w:t>
        </w:r>
      </w:ins>
      <w:ins w:id="533" w:author="Rahul Bhartia" w:date="2015-09-22T00:30:00Z">
        <w:r>
          <w:rPr>
            <w:rFonts w:ascii="Helvetica Neue" w:eastAsiaTheme="minorHAnsi" w:hAnsi="Helvetica Neue" w:cs="Helvetica Neue Light"/>
            <w:color w:val="262626"/>
            <w:szCs w:val="20"/>
          </w:rPr>
          <w:t>launch</w:t>
        </w:r>
      </w:ins>
      <w:ins w:id="534" w:author="Rahul Bhartia" w:date="2015-09-22T00:29:00Z">
        <w:r>
          <w:rPr>
            <w:rFonts w:ascii="Helvetica Neue" w:eastAsiaTheme="minorHAnsi" w:hAnsi="Helvetica Neue" w:cs="Helvetica Neue Light"/>
            <w:color w:val="262626"/>
            <w:szCs w:val="20"/>
          </w:rPr>
          <w:t xml:space="preserve"> </w:t>
        </w:r>
      </w:ins>
      <w:ins w:id="535" w:author="Rahul Bhartia" w:date="2015-09-22T00:30:00Z">
        <w:r>
          <w:rPr>
            <w:rFonts w:ascii="Helvetica Neue" w:eastAsiaTheme="minorHAnsi" w:hAnsi="Helvetica Neue" w:cs="Helvetica Neue Light"/>
            <w:color w:val="262626"/>
            <w:szCs w:val="20"/>
          </w:rPr>
          <w:t>HDP on AWS</w:t>
        </w:r>
      </w:ins>
      <w:ins w:id="536" w:author="Rahul Bhartia" w:date="2015-09-22T00:29:00Z">
        <w:r>
          <w:rPr>
            <w:rFonts w:ascii="Helvetica Neue" w:eastAsiaTheme="minorHAnsi" w:hAnsi="Helvetica Neue" w:cs="Helvetica Neue Light"/>
            <w:color w:val="262626"/>
            <w:szCs w:val="20"/>
          </w:rPr>
          <w:t xml:space="preserve"> on cloud in </w:t>
        </w:r>
      </w:ins>
      <w:ins w:id="537" w:author="Rahul Bhartia" w:date="2015-09-22T00:30:00Z">
        <w:r>
          <w:rPr>
            <w:rFonts w:ascii="Helvetica Neue" w:eastAsiaTheme="minorHAnsi" w:hAnsi="Helvetica Neue" w:cs="Helvetica Neue Light"/>
            <w:color w:val="262626"/>
            <w:szCs w:val="20"/>
          </w:rPr>
          <w:t>few</w:t>
        </w:r>
      </w:ins>
      <w:ins w:id="538" w:author="Rahul Bhartia" w:date="2015-09-22T00:29:00Z">
        <w:r>
          <w:rPr>
            <w:rFonts w:ascii="Helvetica Neue" w:eastAsiaTheme="minorHAnsi" w:hAnsi="Helvetica Neue" w:cs="Helvetica Neue Light"/>
            <w:color w:val="262626"/>
            <w:szCs w:val="20"/>
          </w:rPr>
          <w:t xml:space="preserve"> steps</w:t>
        </w:r>
        <w:r w:rsidRPr="00B56595">
          <w:rPr>
            <w:rFonts w:ascii="Helvetica Neue" w:eastAsiaTheme="minorHAnsi" w:hAnsi="Helvetica Neue" w:cs="Helvetica Neue Light"/>
            <w:color w:val="262626"/>
            <w:szCs w:val="20"/>
          </w:rPr>
          <w:t>:</w:t>
        </w:r>
      </w:ins>
    </w:p>
    <w:p w14:paraId="47C15391" w14:textId="77777777" w:rsidR="00052140" w:rsidRPr="00250857" w:rsidRDefault="00052140" w:rsidP="00052140">
      <w:pPr>
        <w:widowControl w:val="0"/>
        <w:autoSpaceDE w:val="0"/>
        <w:autoSpaceDN w:val="0"/>
        <w:adjustRightInd w:val="0"/>
        <w:spacing w:after="0" w:line="240" w:lineRule="auto"/>
        <w:rPr>
          <w:ins w:id="539" w:author="Rahul Bhartia" w:date="2015-09-22T00:29:00Z"/>
          <w:rFonts w:ascii="Helvetica Neue" w:eastAsiaTheme="minorHAnsi" w:hAnsi="Helvetica Neue" w:cs="Helvetica Neue Light"/>
          <w:color w:val="262626"/>
          <w:sz w:val="32"/>
          <w:szCs w:val="32"/>
        </w:rPr>
      </w:pPr>
    </w:p>
    <w:p w14:paraId="5EAFCED8" w14:textId="627880CC" w:rsidR="00052140" w:rsidRDefault="00052140">
      <w:pPr>
        <w:pStyle w:val="ListParagraph"/>
        <w:widowControl w:val="0"/>
        <w:numPr>
          <w:ilvl w:val="0"/>
          <w:numId w:val="20"/>
        </w:numPr>
        <w:tabs>
          <w:tab w:val="left" w:pos="220"/>
          <w:tab w:val="left" w:pos="720"/>
        </w:tabs>
        <w:autoSpaceDE w:val="0"/>
        <w:autoSpaceDN w:val="0"/>
        <w:adjustRightInd w:val="0"/>
        <w:spacing w:after="0" w:line="240" w:lineRule="auto"/>
        <w:rPr>
          <w:ins w:id="540" w:author="Rahul Bhartia" w:date="2015-09-22T00:29:00Z"/>
          <w:rFonts w:ascii="Helvetica Neue" w:eastAsiaTheme="minorHAnsi" w:hAnsi="Helvetica Neue" w:cs="Helvetica Neue Light"/>
          <w:color w:val="262626"/>
          <w:szCs w:val="20"/>
        </w:rPr>
        <w:pPrChange w:id="541" w:author="Rahul Bhartia" w:date="2015-09-22T00:36:00Z">
          <w:pPr>
            <w:pStyle w:val="ListParagraph"/>
            <w:widowControl w:val="0"/>
            <w:numPr>
              <w:numId w:val="37"/>
            </w:numPr>
            <w:tabs>
              <w:tab w:val="left" w:pos="220"/>
              <w:tab w:val="num" w:pos="360"/>
              <w:tab w:val="left" w:pos="720"/>
            </w:tabs>
            <w:autoSpaceDE w:val="0"/>
            <w:autoSpaceDN w:val="0"/>
            <w:adjustRightInd w:val="0"/>
            <w:spacing w:after="0" w:line="240" w:lineRule="auto"/>
            <w:ind w:hanging="720"/>
          </w:pPr>
        </w:pPrChange>
      </w:pPr>
      <w:ins w:id="542" w:author="Rahul Bhartia" w:date="2015-09-22T00:29:00Z">
        <w:r w:rsidRPr="00B56595">
          <w:rPr>
            <w:rFonts w:ascii="Helvetica Neue" w:eastAsiaTheme="minorHAnsi" w:hAnsi="Helvetica Neue" w:cs="Helvetica Neue"/>
            <w:b/>
            <w:bCs/>
            <w:color w:val="262626"/>
            <w:szCs w:val="20"/>
          </w:rPr>
          <w:t xml:space="preserve">Create </w:t>
        </w:r>
      </w:ins>
      <w:ins w:id="543" w:author="Rahul Bhartia" w:date="2015-09-22T00:30:00Z">
        <w:r>
          <w:rPr>
            <w:rFonts w:ascii="Helvetica Neue" w:eastAsiaTheme="minorHAnsi" w:hAnsi="Helvetica Neue" w:cs="Helvetica Neue"/>
            <w:b/>
            <w:bCs/>
            <w:color w:val="262626"/>
            <w:szCs w:val="20"/>
          </w:rPr>
          <w:t>the infrastructure on AWS</w:t>
        </w:r>
      </w:ins>
    </w:p>
    <w:p w14:paraId="199F2743" w14:textId="77777777" w:rsidR="00052140" w:rsidRPr="00B56595" w:rsidRDefault="00052140" w:rsidP="00052140">
      <w:pPr>
        <w:widowControl w:val="0"/>
        <w:tabs>
          <w:tab w:val="left" w:pos="220"/>
          <w:tab w:val="left" w:pos="720"/>
        </w:tabs>
        <w:autoSpaceDE w:val="0"/>
        <w:autoSpaceDN w:val="0"/>
        <w:adjustRightInd w:val="0"/>
        <w:spacing w:after="0" w:line="240" w:lineRule="auto"/>
        <w:rPr>
          <w:ins w:id="544" w:author="Rahul Bhartia" w:date="2015-09-22T00:29:00Z"/>
          <w:rFonts w:ascii="Helvetica Neue" w:eastAsiaTheme="minorHAnsi" w:hAnsi="Helvetica Neue" w:cs="Helvetica Neue Light"/>
          <w:color w:val="262626"/>
          <w:szCs w:val="20"/>
        </w:rPr>
      </w:pPr>
    </w:p>
    <w:p w14:paraId="09B1F34F" w14:textId="10E1609E" w:rsidR="00052140" w:rsidRDefault="00052140">
      <w:pPr>
        <w:pStyle w:val="ListParagraph"/>
        <w:widowControl w:val="0"/>
        <w:numPr>
          <w:ilvl w:val="0"/>
          <w:numId w:val="20"/>
        </w:numPr>
        <w:tabs>
          <w:tab w:val="left" w:pos="220"/>
          <w:tab w:val="left" w:pos="720"/>
        </w:tabs>
        <w:autoSpaceDE w:val="0"/>
        <w:autoSpaceDN w:val="0"/>
        <w:adjustRightInd w:val="0"/>
        <w:spacing w:after="0" w:line="240" w:lineRule="auto"/>
        <w:rPr>
          <w:ins w:id="545" w:author="Rahul Bhartia" w:date="2015-09-22T00:29:00Z"/>
          <w:rFonts w:ascii="Helvetica Neue" w:eastAsiaTheme="minorHAnsi" w:hAnsi="Helvetica Neue" w:cs="Helvetica Neue Light"/>
          <w:color w:val="262626"/>
          <w:szCs w:val="20"/>
        </w:rPr>
        <w:pPrChange w:id="546" w:author="Rahul Bhartia" w:date="2015-09-22T00:36:00Z">
          <w:pPr>
            <w:pStyle w:val="ListParagraph"/>
            <w:widowControl w:val="0"/>
            <w:numPr>
              <w:numId w:val="37"/>
            </w:numPr>
            <w:tabs>
              <w:tab w:val="left" w:pos="220"/>
              <w:tab w:val="num" w:pos="360"/>
              <w:tab w:val="left" w:pos="720"/>
            </w:tabs>
            <w:autoSpaceDE w:val="0"/>
            <w:autoSpaceDN w:val="0"/>
            <w:adjustRightInd w:val="0"/>
            <w:spacing w:after="0" w:line="240" w:lineRule="auto"/>
            <w:ind w:hanging="720"/>
          </w:pPr>
        </w:pPrChange>
      </w:pPr>
      <w:ins w:id="547" w:author="Rahul Bhartia" w:date="2015-09-22T00:33:00Z">
        <w:r>
          <w:rPr>
            <w:rFonts w:ascii="Helvetica Neue" w:eastAsiaTheme="minorHAnsi" w:hAnsi="Helvetica Neue" w:cs="Helvetica Neue"/>
            <w:b/>
            <w:bCs/>
            <w:color w:val="262626"/>
            <w:szCs w:val="20"/>
          </w:rPr>
          <w:t xml:space="preserve">Deploy </w:t>
        </w:r>
        <w:proofErr w:type="spellStart"/>
        <w:r>
          <w:rPr>
            <w:rFonts w:ascii="Helvetica Neue" w:eastAsiaTheme="minorHAnsi" w:hAnsi="Helvetica Neue" w:cs="Helvetica Neue"/>
            <w:b/>
            <w:bCs/>
            <w:color w:val="262626"/>
            <w:szCs w:val="20"/>
          </w:rPr>
          <w:t>Ambari</w:t>
        </w:r>
      </w:ins>
      <w:proofErr w:type="spellEnd"/>
      <w:ins w:id="548" w:author="Rahul Bhartia" w:date="2015-09-22T00:29:00Z">
        <w:r>
          <w:rPr>
            <w:rFonts w:ascii="Helvetica Neue" w:eastAsiaTheme="minorHAnsi" w:hAnsi="Helvetica Neue" w:cs="Helvetica Neue Light"/>
            <w:color w:val="262626"/>
            <w:szCs w:val="20"/>
          </w:rPr>
          <w:t xml:space="preserve"> on one node:</w:t>
        </w:r>
      </w:ins>
    </w:p>
    <w:p w14:paraId="0ACFD97F" w14:textId="77777777" w:rsidR="00052140" w:rsidRPr="00B56595" w:rsidRDefault="00052140" w:rsidP="00052140">
      <w:pPr>
        <w:widowControl w:val="0"/>
        <w:tabs>
          <w:tab w:val="left" w:pos="220"/>
          <w:tab w:val="left" w:pos="720"/>
        </w:tabs>
        <w:autoSpaceDE w:val="0"/>
        <w:autoSpaceDN w:val="0"/>
        <w:adjustRightInd w:val="0"/>
        <w:spacing w:after="0" w:line="240" w:lineRule="auto"/>
        <w:rPr>
          <w:ins w:id="549" w:author="Rahul Bhartia" w:date="2015-09-22T00:29:00Z"/>
          <w:rFonts w:ascii="Helvetica Neue" w:eastAsiaTheme="minorHAnsi" w:hAnsi="Helvetica Neue" w:cs="Helvetica Neue Light"/>
          <w:color w:val="262626"/>
          <w:szCs w:val="20"/>
        </w:rPr>
      </w:pPr>
    </w:p>
    <w:p w14:paraId="14E3C27D" w14:textId="3B4976F7" w:rsidR="00052140" w:rsidRDefault="00052140">
      <w:pPr>
        <w:pStyle w:val="ListParagraph"/>
        <w:widowControl w:val="0"/>
        <w:numPr>
          <w:ilvl w:val="0"/>
          <w:numId w:val="20"/>
        </w:numPr>
        <w:tabs>
          <w:tab w:val="left" w:pos="220"/>
          <w:tab w:val="left" w:pos="720"/>
        </w:tabs>
        <w:autoSpaceDE w:val="0"/>
        <w:autoSpaceDN w:val="0"/>
        <w:adjustRightInd w:val="0"/>
        <w:spacing w:after="0" w:line="240" w:lineRule="auto"/>
        <w:rPr>
          <w:ins w:id="550" w:author="Rahul Bhartia" w:date="2015-09-22T00:31:00Z"/>
        </w:rPr>
        <w:pPrChange w:id="551" w:author="Rahul Bhartia" w:date="2015-09-22T00:36:00Z">
          <w:pPr>
            <w:pStyle w:val="ListParagraph"/>
            <w:widowControl w:val="0"/>
            <w:numPr>
              <w:numId w:val="37"/>
            </w:numPr>
            <w:tabs>
              <w:tab w:val="left" w:pos="220"/>
              <w:tab w:val="num" w:pos="360"/>
              <w:tab w:val="left" w:pos="720"/>
            </w:tabs>
            <w:autoSpaceDE w:val="0"/>
            <w:autoSpaceDN w:val="0"/>
            <w:adjustRightInd w:val="0"/>
            <w:spacing w:after="0" w:line="240" w:lineRule="auto"/>
            <w:ind w:hanging="720"/>
          </w:pPr>
        </w:pPrChange>
      </w:pPr>
      <w:ins w:id="552" w:author="Rahul Bhartia" w:date="2015-09-22T00:33:00Z">
        <w:r w:rsidRPr="00052140">
          <w:rPr>
            <w:rFonts w:ascii="Helvetica Neue" w:eastAsiaTheme="minorHAnsi" w:hAnsi="Helvetica Neue" w:cs="Helvetica Neue"/>
            <w:b/>
            <w:bCs/>
            <w:color w:val="262626"/>
            <w:szCs w:val="20"/>
          </w:rPr>
          <w:t xml:space="preserve">Use </w:t>
        </w:r>
        <w:proofErr w:type="spellStart"/>
        <w:r w:rsidRPr="00052140">
          <w:rPr>
            <w:rFonts w:ascii="Helvetica Neue" w:eastAsiaTheme="minorHAnsi" w:hAnsi="Helvetica Neue" w:cs="Helvetica Neue"/>
            <w:b/>
            <w:bCs/>
            <w:color w:val="262626"/>
            <w:szCs w:val="20"/>
          </w:rPr>
          <w:t>Ambari</w:t>
        </w:r>
        <w:proofErr w:type="spellEnd"/>
        <w:r>
          <w:rPr>
            <w:rFonts w:ascii="Helvetica Neue" w:eastAsiaTheme="minorHAnsi" w:hAnsi="Helvetica Neue" w:cs="Helvetica Neue Light"/>
            <w:color w:val="262626"/>
            <w:szCs w:val="20"/>
          </w:rPr>
          <w:t xml:space="preserve"> to deploy HDP</w:t>
        </w:r>
      </w:ins>
      <w:ins w:id="553" w:author="Rahul Bhartia" w:date="2015-09-22T00:36:00Z">
        <w:r w:rsidR="008D5AE4">
          <w:rPr>
            <w:rFonts w:ascii="Helvetica Neue" w:eastAsiaTheme="minorHAnsi" w:hAnsi="Helvetica Neue" w:cs="Helvetica Neue Light"/>
            <w:color w:val="262626"/>
            <w:szCs w:val="20"/>
          </w:rPr>
          <w:t>:</w:t>
        </w:r>
      </w:ins>
    </w:p>
    <w:p w14:paraId="7D5154BF" w14:textId="77777777" w:rsidR="00052140" w:rsidRDefault="00052140" w:rsidP="00052140">
      <w:pPr>
        <w:pStyle w:val="Heading3"/>
        <w:rPr>
          <w:ins w:id="554" w:author="Rahul Bhartia" w:date="2015-09-22T00:31:00Z"/>
        </w:rPr>
      </w:pPr>
      <w:ins w:id="555" w:author="Rahul Bhartia" w:date="2015-09-22T00:31:00Z">
        <w:r>
          <w:t>Install Instructions</w:t>
        </w:r>
      </w:ins>
    </w:p>
    <w:p w14:paraId="39FB6B54" w14:textId="46C8A496" w:rsidR="00052140" w:rsidRPr="00052140" w:rsidRDefault="00052140" w:rsidP="00052140">
      <w:ins w:id="556" w:author="Rahul Bhartia" w:date="2015-09-22T00:31:00Z">
        <w:r>
          <w:rPr>
            <w:rFonts w:ascii="Helvetica Neue" w:hAnsi="Helvetica Neue"/>
          </w:rPr>
          <w:t xml:space="preserve">For step-by-step deployment instructions, </w:t>
        </w:r>
      </w:ins>
      <w:ins w:id="557" w:author="Rahul Bhartia" w:date="2015-09-22T00:32:00Z">
        <w:r>
          <w:rPr>
            <w:rFonts w:ascii="Helvetica Neue" w:hAnsi="Helvetica Neue"/>
          </w:rPr>
          <w:t xml:space="preserve">you can refer to the blog </w:t>
        </w:r>
      </w:ins>
      <w:ins w:id="558" w:author="Rahul Bhartia" w:date="2015-09-22T00:31:00Z">
        <w:r>
          <w:fldChar w:fldCharType="begin"/>
        </w:r>
        <w:r>
          <w:instrText xml:space="preserve"> HYPERLINK "http://docs.hortonworks.com/HDPDocuments/HDP2/HDP-2.3.0/bk_cldbrk_install/bk_cldbrk_instl.pdf" </w:instrText>
        </w:r>
        <w:r>
          <w:fldChar w:fldCharType="separate"/>
        </w:r>
        <w:r w:rsidRPr="00F70405">
          <w:rPr>
            <w:rStyle w:val="Hyperlink"/>
            <w:rFonts w:ascii="Helvetica Neue" w:hAnsi="Helvetica Neue"/>
            <w:sz w:val="20"/>
          </w:rPr>
          <w:t>here</w:t>
        </w:r>
        <w:r>
          <w:rPr>
            <w:rStyle w:val="Hyperlink"/>
            <w:rFonts w:ascii="Helvetica Neue" w:hAnsi="Helvetica Neue"/>
            <w:sz w:val="20"/>
          </w:rPr>
          <w:fldChar w:fldCharType="end"/>
        </w:r>
      </w:ins>
      <w:ins w:id="559" w:author="Rahul Bhartia" w:date="2015-09-22T00:32:00Z">
        <w:r>
          <w:rPr>
            <w:rStyle w:val="Hyperlink"/>
            <w:rFonts w:ascii="Helvetica Neue" w:hAnsi="Helvetica Neue"/>
            <w:sz w:val="20"/>
          </w:rPr>
          <w:t xml:space="preserve"> - </w:t>
        </w:r>
        <w:r w:rsidRPr="00052140">
          <w:rPr>
            <w:rStyle w:val="Hyperlink"/>
            <w:rFonts w:ascii="Helvetica Neue" w:hAnsi="Helvetica Neue"/>
            <w:sz w:val="20"/>
          </w:rPr>
          <w:t>http://hortonworks.com/blog/deploying-hadoop-cluster-amazon-ec2-hortonworks/</w:t>
        </w:r>
      </w:ins>
    </w:p>
    <w:p w14:paraId="5C82F7AC" w14:textId="36337992" w:rsidR="00B726CE" w:rsidRPr="00F70405" w:rsidRDefault="00250857" w:rsidP="00F70405">
      <w:pPr>
        <w:pStyle w:val="Heading2"/>
      </w:pPr>
      <w:bookmarkStart w:id="560" w:name="_Toc307664131"/>
      <w:proofErr w:type="spellStart"/>
      <w:r w:rsidRPr="00F70405">
        <w:t>Cloudbreak</w:t>
      </w:r>
      <w:bookmarkEnd w:id="560"/>
      <w:proofErr w:type="spellEnd"/>
      <w:r w:rsidRPr="00F70405">
        <w:t xml:space="preserve"> </w:t>
      </w:r>
    </w:p>
    <w:p w14:paraId="15A3C4AE" w14:textId="30BDBEDA" w:rsidR="00B56595" w:rsidRPr="00B56595" w:rsidRDefault="00250857" w:rsidP="00B56595">
      <w:pPr>
        <w:rPr>
          <w:rFonts w:ascii="Helvetica Neue" w:eastAsiaTheme="minorHAnsi" w:hAnsi="Helvetica Neue" w:cs="Helvetica Neue Light"/>
          <w:color w:val="262626"/>
          <w:szCs w:val="20"/>
        </w:rPr>
      </w:pPr>
      <w:proofErr w:type="spellStart"/>
      <w:r w:rsidRPr="00250857">
        <w:rPr>
          <w:rFonts w:ascii="Helvetica Neue" w:eastAsiaTheme="minorHAnsi" w:hAnsi="Helvetica Neue" w:cs="Helvetica Neue Light"/>
          <w:color w:val="262626"/>
          <w:szCs w:val="20"/>
        </w:rPr>
        <w:t>Cloudbreak</w:t>
      </w:r>
      <w:proofErr w:type="spellEnd"/>
      <w:r w:rsidRPr="00250857">
        <w:rPr>
          <w:rFonts w:ascii="Helvetica Neue" w:eastAsiaTheme="minorHAnsi" w:hAnsi="Helvetica Neue" w:cs="Helvetica Neue Light"/>
          <w:color w:val="262626"/>
          <w:szCs w:val="20"/>
        </w:rPr>
        <w:t xml:space="preserve"> is a cloud agnostic tool for provisioning, managing and monitoring of on-demand clusters. You can use its scripting to automate tasks and its easy UI to manage services for any configuration.  </w:t>
      </w:r>
      <w:proofErr w:type="spellStart"/>
      <w:r w:rsidRPr="00250857">
        <w:rPr>
          <w:rFonts w:ascii="Helvetica Neue" w:eastAsiaTheme="minorHAnsi" w:hAnsi="Helvetica Neue" w:cs="Helvetica Neue Light"/>
          <w:color w:val="262626"/>
          <w:szCs w:val="20"/>
        </w:rPr>
        <w:t>Cloudbreak</w:t>
      </w:r>
      <w:proofErr w:type="spellEnd"/>
      <w:r w:rsidRPr="00250857">
        <w:rPr>
          <w:rFonts w:ascii="Helvetica Neue" w:eastAsiaTheme="minorHAnsi" w:hAnsi="Helvetica Neue" w:cs="Helvetica Neue Light"/>
          <w:color w:val="262626"/>
          <w:szCs w:val="20"/>
        </w:rPr>
        <w:t xml:space="preserve"> can be used to provision HDP in Amazon Web Service. It enables efficient usage of cloud platforms via policy-based auto</w:t>
      </w:r>
      <w:ins w:id="561" w:author="Rahul Bhartia" w:date="2015-09-21T21:32:00Z">
        <w:r w:rsidR="00785ACC">
          <w:rPr>
            <w:rFonts w:ascii="Helvetica Neue" w:eastAsiaTheme="minorHAnsi" w:hAnsi="Helvetica Neue" w:cs="Helvetica Neue Light"/>
            <w:color w:val="262626"/>
            <w:szCs w:val="20"/>
          </w:rPr>
          <w:t>-</w:t>
        </w:r>
      </w:ins>
      <w:r w:rsidRPr="00250857">
        <w:rPr>
          <w:rFonts w:ascii="Helvetica Neue" w:eastAsiaTheme="minorHAnsi" w:hAnsi="Helvetica Neue" w:cs="Helvetica Neue Light"/>
          <w:color w:val="262626"/>
          <w:szCs w:val="20"/>
        </w:rPr>
        <w:t>scaling that can expand and contract the cluster based on Hadoop usage metrics and defined policies. Additionally, Cloudbreak provides centralized and secure user experience to Hadoop cluster through rich web interface as well as REST API and CLI shell.</w:t>
      </w:r>
    </w:p>
    <w:p w14:paraId="46BD09AC" w14:textId="5D4C0A9B" w:rsidR="00B56595" w:rsidRPr="00250857" w:rsidRDefault="00B56595" w:rsidP="00052140">
      <w:pPr>
        <w:pStyle w:val="Heading3"/>
      </w:pPr>
      <w:r>
        <w:t xml:space="preserve">Deployment </w:t>
      </w:r>
      <w:r w:rsidR="00F70405">
        <w:t>Process</w:t>
      </w:r>
    </w:p>
    <w:p w14:paraId="417623EF" w14:textId="7E9194DD" w:rsidR="00250857" w:rsidRPr="00B56595" w:rsidRDefault="00250857" w:rsidP="00250857">
      <w:pPr>
        <w:widowControl w:val="0"/>
        <w:autoSpaceDE w:val="0"/>
        <w:autoSpaceDN w:val="0"/>
        <w:adjustRightInd w:val="0"/>
        <w:spacing w:after="0" w:line="240" w:lineRule="auto"/>
        <w:rPr>
          <w:rFonts w:ascii="Helvetica Neue" w:eastAsiaTheme="minorHAnsi" w:hAnsi="Helvetica Neue" w:cs="Helvetica Neue Light"/>
          <w:color w:val="262626"/>
          <w:szCs w:val="20"/>
        </w:rPr>
      </w:pPr>
      <w:r w:rsidRPr="00B56595">
        <w:rPr>
          <w:rFonts w:ascii="Helvetica Neue" w:eastAsiaTheme="minorHAnsi" w:hAnsi="Helvetica Neue" w:cs="Helvetica Neue Light"/>
          <w:color w:val="262626"/>
          <w:szCs w:val="20"/>
        </w:rPr>
        <w:t>Cloudbreak is built on t</w:t>
      </w:r>
      <w:r w:rsidR="00B56595" w:rsidRPr="00B56595">
        <w:rPr>
          <w:rFonts w:ascii="Helvetica Neue" w:eastAsiaTheme="minorHAnsi" w:hAnsi="Helvetica Neue" w:cs="Helvetica Neue Light"/>
          <w:color w:val="262626"/>
          <w:szCs w:val="20"/>
        </w:rPr>
        <w:t>he foundation of cloud provider</w:t>
      </w:r>
      <w:r w:rsidRPr="00B56595">
        <w:rPr>
          <w:rFonts w:ascii="Helvetica Neue" w:eastAsiaTheme="minorHAnsi" w:hAnsi="Helvetica Neue" w:cs="Helvetica Neue Light"/>
          <w:color w:val="262626"/>
          <w:szCs w:val="20"/>
        </w:rPr>
        <w:t xml:space="preserve"> APIs, Apache </w:t>
      </w:r>
      <w:proofErr w:type="spellStart"/>
      <w:r w:rsidRPr="00B56595">
        <w:rPr>
          <w:rFonts w:ascii="Helvetica Neue" w:eastAsiaTheme="minorHAnsi" w:hAnsi="Helvetica Neue" w:cs="Helvetica Neue Light"/>
          <w:color w:val="262626"/>
          <w:szCs w:val="20"/>
        </w:rPr>
        <w:t>Ambari</w:t>
      </w:r>
      <w:proofErr w:type="spellEnd"/>
      <w:r w:rsidRPr="00B56595">
        <w:rPr>
          <w:rFonts w:ascii="Helvetica Neue" w:eastAsiaTheme="minorHAnsi" w:hAnsi="Helvetica Neue" w:cs="Helvetica Neue Light"/>
          <w:color w:val="262626"/>
          <w:szCs w:val="20"/>
        </w:rPr>
        <w:t xml:space="preserve">, </w:t>
      </w:r>
      <w:proofErr w:type="spellStart"/>
      <w:r w:rsidRPr="00B56595">
        <w:rPr>
          <w:rFonts w:ascii="Helvetica Neue" w:eastAsiaTheme="minorHAnsi" w:hAnsi="Helvetica Neue" w:cs="Helvetica Neue Light"/>
          <w:color w:val="262626"/>
          <w:szCs w:val="20"/>
        </w:rPr>
        <w:t>Docker</w:t>
      </w:r>
      <w:proofErr w:type="spellEnd"/>
      <w:r w:rsidRPr="00B56595">
        <w:rPr>
          <w:rFonts w:ascii="Helvetica Neue" w:eastAsiaTheme="minorHAnsi" w:hAnsi="Helvetica Neue" w:cs="Helvetica Neue Light"/>
          <w:color w:val="262626"/>
          <w:szCs w:val="20"/>
        </w:rPr>
        <w:t xml:space="preserve"> containers, Swarm and Consul. It launches on-demand Hado</w:t>
      </w:r>
      <w:r w:rsidR="00B56595">
        <w:rPr>
          <w:rFonts w:ascii="Helvetica Neue" w:eastAsiaTheme="minorHAnsi" w:hAnsi="Helvetica Neue" w:cs="Helvetica Neue Light"/>
          <w:color w:val="262626"/>
          <w:szCs w:val="20"/>
        </w:rPr>
        <w:t>op clusters on cloud in 3 steps</w:t>
      </w:r>
      <w:r w:rsidRPr="00B56595">
        <w:rPr>
          <w:rFonts w:ascii="Helvetica Neue" w:eastAsiaTheme="minorHAnsi" w:hAnsi="Helvetica Neue" w:cs="Helvetica Neue Light"/>
          <w:color w:val="262626"/>
          <w:szCs w:val="20"/>
        </w:rPr>
        <w:t>:</w:t>
      </w:r>
    </w:p>
    <w:p w14:paraId="6C4D5D51" w14:textId="03A08C39" w:rsidR="00250857" w:rsidRPr="00250857" w:rsidRDefault="00250857" w:rsidP="00250857">
      <w:pPr>
        <w:widowControl w:val="0"/>
        <w:autoSpaceDE w:val="0"/>
        <w:autoSpaceDN w:val="0"/>
        <w:adjustRightInd w:val="0"/>
        <w:spacing w:after="0" w:line="240" w:lineRule="auto"/>
        <w:rPr>
          <w:rFonts w:ascii="Helvetica Neue" w:eastAsiaTheme="minorHAnsi" w:hAnsi="Helvetica Neue" w:cs="Helvetica Neue Light"/>
          <w:color w:val="262626"/>
          <w:sz w:val="32"/>
          <w:szCs w:val="32"/>
        </w:rPr>
      </w:pPr>
    </w:p>
    <w:p w14:paraId="700CD05A" w14:textId="3208CD0F" w:rsidR="00B56595" w:rsidRDefault="00250857">
      <w:pPr>
        <w:pStyle w:val="ListParagraph"/>
        <w:widowControl w:val="0"/>
        <w:numPr>
          <w:ilvl w:val="0"/>
          <w:numId w:val="20"/>
        </w:numPr>
        <w:tabs>
          <w:tab w:val="left" w:pos="220"/>
          <w:tab w:val="left" w:pos="720"/>
        </w:tabs>
        <w:autoSpaceDE w:val="0"/>
        <w:autoSpaceDN w:val="0"/>
        <w:adjustRightInd w:val="0"/>
        <w:spacing w:after="0" w:line="240" w:lineRule="auto"/>
        <w:rPr>
          <w:rFonts w:ascii="Helvetica Neue" w:eastAsiaTheme="minorHAnsi" w:hAnsi="Helvetica Neue" w:cs="Helvetica Neue Light"/>
          <w:color w:val="262626"/>
          <w:szCs w:val="20"/>
        </w:rPr>
        <w:pPrChange w:id="562" w:author="Rahul Bhartia" w:date="2015-09-22T00:36:00Z">
          <w:pPr>
            <w:pStyle w:val="ListParagraph"/>
            <w:widowControl w:val="0"/>
            <w:numPr>
              <w:numId w:val="37"/>
            </w:numPr>
            <w:tabs>
              <w:tab w:val="left" w:pos="220"/>
              <w:tab w:val="num" w:pos="360"/>
              <w:tab w:val="left" w:pos="720"/>
            </w:tabs>
            <w:autoSpaceDE w:val="0"/>
            <w:autoSpaceDN w:val="0"/>
            <w:adjustRightInd w:val="0"/>
            <w:spacing w:after="0" w:line="240" w:lineRule="auto"/>
            <w:ind w:hanging="720"/>
          </w:pPr>
        </w:pPrChange>
      </w:pPr>
      <w:r w:rsidRPr="00B56595">
        <w:rPr>
          <w:rFonts w:ascii="Helvetica Neue" w:eastAsiaTheme="minorHAnsi" w:hAnsi="Helvetica Neue" w:cs="Helvetica Neue"/>
          <w:b/>
          <w:bCs/>
          <w:color w:val="262626"/>
          <w:szCs w:val="20"/>
        </w:rPr>
        <w:t>Create Template and provide credential</w:t>
      </w:r>
      <w:r w:rsidRPr="00B56595">
        <w:rPr>
          <w:rFonts w:ascii="Helvetica Neue" w:eastAsiaTheme="minorHAnsi" w:hAnsi="Helvetica Neue" w:cs="Helvetica Neue Light"/>
          <w:color w:val="262626"/>
          <w:szCs w:val="20"/>
        </w:rPr>
        <w:t>: A template is an easy way to create and manage a collection of cloud infrastructure related resources, maintaining and updating them in an orderly and predictable fashion. Cloudbreak supports heterogeneous Hadoop clusters by combining different templates. The credential will contain user’s cloud provider specific access information.</w:t>
      </w:r>
    </w:p>
    <w:p w14:paraId="45220A2F" w14:textId="77777777" w:rsidR="00B56595" w:rsidRPr="00B56595" w:rsidRDefault="00B56595" w:rsidP="00B56595">
      <w:pPr>
        <w:widowControl w:val="0"/>
        <w:tabs>
          <w:tab w:val="left" w:pos="220"/>
          <w:tab w:val="left" w:pos="720"/>
        </w:tabs>
        <w:autoSpaceDE w:val="0"/>
        <w:autoSpaceDN w:val="0"/>
        <w:adjustRightInd w:val="0"/>
        <w:spacing w:after="0" w:line="240" w:lineRule="auto"/>
        <w:rPr>
          <w:rFonts w:ascii="Helvetica Neue" w:eastAsiaTheme="minorHAnsi" w:hAnsi="Helvetica Neue" w:cs="Helvetica Neue Light"/>
          <w:color w:val="262626"/>
          <w:szCs w:val="20"/>
        </w:rPr>
      </w:pPr>
    </w:p>
    <w:p w14:paraId="0E284BC9" w14:textId="16AF8C26" w:rsidR="00B56595" w:rsidRDefault="00250857">
      <w:pPr>
        <w:pStyle w:val="ListParagraph"/>
        <w:widowControl w:val="0"/>
        <w:numPr>
          <w:ilvl w:val="0"/>
          <w:numId w:val="20"/>
        </w:numPr>
        <w:tabs>
          <w:tab w:val="left" w:pos="220"/>
          <w:tab w:val="left" w:pos="720"/>
        </w:tabs>
        <w:autoSpaceDE w:val="0"/>
        <w:autoSpaceDN w:val="0"/>
        <w:adjustRightInd w:val="0"/>
        <w:spacing w:after="0" w:line="240" w:lineRule="auto"/>
        <w:rPr>
          <w:rFonts w:ascii="Helvetica Neue" w:eastAsiaTheme="minorHAnsi" w:hAnsi="Helvetica Neue" w:cs="Helvetica Neue Light"/>
          <w:color w:val="262626"/>
          <w:szCs w:val="20"/>
        </w:rPr>
        <w:pPrChange w:id="563" w:author="Rahul Bhartia" w:date="2015-09-22T00:36:00Z">
          <w:pPr>
            <w:pStyle w:val="ListParagraph"/>
            <w:widowControl w:val="0"/>
            <w:numPr>
              <w:numId w:val="37"/>
            </w:numPr>
            <w:tabs>
              <w:tab w:val="left" w:pos="220"/>
              <w:tab w:val="num" w:pos="360"/>
              <w:tab w:val="left" w:pos="720"/>
            </w:tabs>
            <w:autoSpaceDE w:val="0"/>
            <w:autoSpaceDN w:val="0"/>
            <w:adjustRightInd w:val="0"/>
            <w:spacing w:after="0" w:line="240" w:lineRule="auto"/>
            <w:ind w:hanging="720"/>
          </w:pPr>
        </w:pPrChange>
      </w:pPr>
      <w:r w:rsidRPr="00B56595">
        <w:rPr>
          <w:rFonts w:ascii="Helvetica Neue" w:eastAsiaTheme="minorHAnsi" w:hAnsi="Helvetica Neue" w:cs="Helvetica Neue"/>
          <w:b/>
          <w:bCs/>
          <w:color w:val="262626"/>
          <w:szCs w:val="20"/>
        </w:rPr>
        <w:t xml:space="preserve">Provide </w:t>
      </w:r>
      <w:proofErr w:type="spellStart"/>
      <w:r w:rsidRPr="00B56595">
        <w:rPr>
          <w:rFonts w:ascii="Helvetica Neue" w:eastAsiaTheme="minorHAnsi" w:hAnsi="Helvetica Neue" w:cs="Helvetica Neue"/>
          <w:b/>
          <w:bCs/>
          <w:color w:val="262626"/>
          <w:szCs w:val="20"/>
        </w:rPr>
        <w:t>Ambari</w:t>
      </w:r>
      <w:proofErr w:type="spellEnd"/>
      <w:r w:rsidRPr="00B56595">
        <w:rPr>
          <w:rFonts w:ascii="Helvetica Neue" w:eastAsiaTheme="minorHAnsi" w:hAnsi="Helvetica Neue" w:cs="Helvetica Neue"/>
          <w:b/>
          <w:bCs/>
          <w:color w:val="262626"/>
          <w:szCs w:val="20"/>
        </w:rPr>
        <w:t xml:space="preserve"> Blueprints</w:t>
      </w:r>
      <w:r w:rsidRPr="00B56595">
        <w:rPr>
          <w:rFonts w:ascii="Helvetica Neue" w:eastAsiaTheme="minorHAnsi" w:hAnsi="Helvetica Neue" w:cs="Helvetica Neue Light"/>
          <w:color w:val="262626"/>
          <w:szCs w:val="20"/>
        </w:rPr>
        <w:t xml:space="preserve">: </w:t>
      </w:r>
      <w:proofErr w:type="spellStart"/>
      <w:r w:rsidRPr="00B56595">
        <w:rPr>
          <w:rFonts w:ascii="Helvetica Neue" w:eastAsiaTheme="minorHAnsi" w:hAnsi="Helvetica Neue" w:cs="Helvetica Neue Light"/>
          <w:color w:val="262626"/>
          <w:szCs w:val="20"/>
        </w:rPr>
        <w:t>Ambari</w:t>
      </w:r>
      <w:proofErr w:type="spellEnd"/>
      <w:r w:rsidRPr="00B56595">
        <w:rPr>
          <w:rFonts w:ascii="Helvetica Neue" w:eastAsiaTheme="minorHAnsi" w:hAnsi="Helvetica Neue" w:cs="Helvetica Neue Light"/>
          <w:color w:val="262626"/>
          <w:szCs w:val="20"/>
        </w:rPr>
        <w:t xml:space="preserve"> Blueprints are a declarative definition of a Hadoop cluster. Blueprints can be either for specialized applications or specific use cases.</w:t>
      </w:r>
    </w:p>
    <w:p w14:paraId="0AB8B642" w14:textId="77777777" w:rsidR="00B56595" w:rsidRPr="00B56595" w:rsidRDefault="00B56595" w:rsidP="00B56595">
      <w:pPr>
        <w:widowControl w:val="0"/>
        <w:tabs>
          <w:tab w:val="left" w:pos="220"/>
          <w:tab w:val="left" w:pos="720"/>
        </w:tabs>
        <w:autoSpaceDE w:val="0"/>
        <w:autoSpaceDN w:val="0"/>
        <w:adjustRightInd w:val="0"/>
        <w:spacing w:after="0" w:line="240" w:lineRule="auto"/>
        <w:rPr>
          <w:rFonts w:ascii="Helvetica Neue" w:eastAsiaTheme="minorHAnsi" w:hAnsi="Helvetica Neue" w:cs="Helvetica Neue Light"/>
          <w:color w:val="262626"/>
          <w:szCs w:val="20"/>
        </w:rPr>
      </w:pPr>
    </w:p>
    <w:p w14:paraId="1FD0C83D" w14:textId="3AF02188" w:rsidR="00250857" w:rsidRPr="00B56595" w:rsidRDefault="00250857">
      <w:pPr>
        <w:pStyle w:val="ListParagraph"/>
        <w:widowControl w:val="0"/>
        <w:numPr>
          <w:ilvl w:val="0"/>
          <w:numId w:val="20"/>
        </w:numPr>
        <w:tabs>
          <w:tab w:val="left" w:pos="220"/>
          <w:tab w:val="left" w:pos="720"/>
        </w:tabs>
        <w:autoSpaceDE w:val="0"/>
        <w:autoSpaceDN w:val="0"/>
        <w:adjustRightInd w:val="0"/>
        <w:spacing w:after="0" w:line="240" w:lineRule="auto"/>
        <w:rPr>
          <w:rFonts w:ascii="Helvetica Neue" w:eastAsiaTheme="minorHAnsi" w:hAnsi="Helvetica Neue" w:cs="Helvetica Neue Light"/>
          <w:color w:val="262626"/>
          <w:szCs w:val="20"/>
        </w:rPr>
        <w:pPrChange w:id="564" w:author="Rahul Bhartia" w:date="2015-09-22T00:36:00Z">
          <w:pPr>
            <w:pStyle w:val="ListParagraph"/>
            <w:widowControl w:val="0"/>
            <w:numPr>
              <w:numId w:val="37"/>
            </w:numPr>
            <w:tabs>
              <w:tab w:val="left" w:pos="220"/>
              <w:tab w:val="num" w:pos="360"/>
              <w:tab w:val="left" w:pos="720"/>
            </w:tabs>
            <w:autoSpaceDE w:val="0"/>
            <w:autoSpaceDN w:val="0"/>
            <w:adjustRightInd w:val="0"/>
            <w:spacing w:after="0" w:line="240" w:lineRule="auto"/>
            <w:ind w:hanging="720"/>
          </w:pPr>
        </w:pPrChange>
      </w:pPr>
      <w:r w:rsidRPr="00B56595">
        <w:rPr>
          <w:rFonts w:ascii="Helvetica Neue" w:eastAsiaTheme="minorHAnsi" w:hAnsi="Helvetica Neue" w:cs="Helvetica Neue"/>
          <w:b/>
          <w:bCs/>
          <w:color w:val="262626"/>
          <w:szCs w:val="20"/>
        </w:rPr>
        <w:t>Launch Cluster</w:t>
      </w:r>
      <w:r w:rsidRPr="00B56595">
        <w:rPr>
          <w:rFonts w:ascii="Helvetica Neue" w:eastAsiaTheme="minorHAnsi" w:hAnsi="Helvetica Neue" w:cs="Helvetica Neue Light"/>
          <w:color w:val="262626"/>
          <w:szCs w:val="20"/>
        </w:rPr>
        <w:t>: In this step, hadoop clusters are launched based on the templates and credentials provided. Once a Hadoop cluster is created and launched, its components can be accessed using the credentials.</w:t>
      </w:r>
    </w:p>
    <w:p w14:paraId="67A03D28" w14:textId="77777777" w:rsidR="00B56595" w:rsidRDefault="00B56595" w:rsidP="00250857">
      <w:pPr>
        <w:widowControl w:val="0"/>
        <w:autoSpaceDE w:val="0"/>
        <w:autoSpaceDN w:val="0"/>
        <w:adjustRightInd w:val="0"/>
        <w:spacing w:after="0" w:line="240" w:lineRule="auto"/>
        <w:rPr>
          <w:rFonts w:ascii="Helvetica Neue" w:eastAsiaTheme="minorHAnsi" w:hAnsi="Helvetica Neue" w:cs="Helvetica Neue Light"/>
          <w:color w:val="262626"/>
          <w:sz w:val="32"/>
          <w:szCs w:val="32"/>
        </w:rPr>
      </w:pPr>
    </w:p>
    <w:p w14:paraId="279E84F5" w14:textId="1B26E8AD" w:rsidR="00250857" w:rsidRPr="00B56595" w:rsidRDefault="00250857" w:rsidP="00250857">
      <w:pPr>
        <w:widowControl w:val="0"/>
        <w:autoSpaceDE w:val="0"/>
        <w:autoSpaceDN w:val="0"/>
        <w:adjustRightInd w:val="0"/>
        <w:spacing w:after="0" w:line="240" w:lineRule="auto"/>
        <w:rPr>
          <w:rFonts w:ascii="Helvetica Neue" w:eastAsiaTheme="minorHAnsi" w:hAnsi="Helvetica Neue" w:cs="Helvetica Neue Light"/>
          <w:color w:val="262626"/>
          <w:szCs w:val="20"/>
        </w:rPr>
      </w:pPr>
      <w:r w:rsidRPr="00B56595">
        <w:rPr>
          <w:rFonts w:ascii="Helvetica Neue" w:eastAsiaTheme="minorHAnsi" w:hAnsi="Helvetica Neue" w:cs="Helvetica Neue Light"/>
          <w:color w:val="262626"/>
          <w:szCs w:val="20"/>
        </w:rPr>
        <w:t>Internally, C</w:t>
      </w:r>
      <w:r w:rsidR="00B56595">
        <w:rPr>
          <w:rFonts w:ascii="Helvetica Neue" w:eastAsiaTheme="minorHAnsi" w:hAnsi="Helvetica Neue" w:cs="Helvetica Neue Light"/>
          <w:color w:val="262626"/>
          <w:szCs w:val="20"/>
        </w:rPr>
        <w:t xml:space="preserve">loudbreak uses </w:t>
      </w:r>
      <w:proofErr w:type="spellStart"/>
      <w:r w:rsidR="00B56595">
        <w:rPr>
          <w:rFonts w:ascii="Helvetica Neue" w:eastAsiaTheme="minorHAnsi" w:hAnsi="Helvetica Neue" w:cs="Helvetica Neue Light"/>
          <w:color w:val="262626"/>
          <w:szCs w:val="20"/>
        </w:rPr>
        <w:t>Docker</w:t>
      </w:r>
      <w:proofErr w:type="spellEnd"/>
      <w:r w:rsidR="00B56595">
        <w:rPr>
          <w:rFonts w:ascii="Helvetica Neue" w:eastAsiaTheme="minorHAnsi" w:hAnsi="Helvetica Neue" w:cs="Helvetica Neue Light"/>
          <w:color w:val="262626"/>
          <w:szCs w:val="20"/>
        </w:rPr>
        <w:t xml:space="preserve"> containers </w:t>
      </w:r>
      <w:r w:rsidRPr="00B56595">
        <w:rPr>
          <w:rFonts w:ascii="Helvetica Neue" w:eastAsiaTheme="minorHAnsi" w:hAnsi="Helvetica Neue" w:cs="Helvetica Neue Light"/>
          <w:color w:val="262626"/>
          <w:szCs w:val="20"/>
        </w:rPr>
        <w:t xml:space="preserve">to deploy Hadoop </w:t>
      </w:r>
      <w:proofErr w:type="gramStart"/>
      <w:r w:rsidRPr="00B56595">
        <w:rPr>
          <w:rFonts w:ascii="Helvetica Neue" w:eastAsiaTheme="minorHAnsi" w:hAnsi="Helvetica Neue" w:cs="Helvetica Neue Light"/>
          <w:color w:val="262626"/>
          <w:szCs w:val="20"/>
        </w:rPr>
        <w:t>clusters  and</w:t>
      </w:r>
      <w:proofErr w:type="gramEnd"/>
      <w:r w:rsidRPr="00B56595">
        <w:rPr>
          <w:rFonts w:ascii="Helvetica Neue" w:eastAsiaTheme="minorHAnsi" w:hAnsi="Helvetica Neue" w:cs="Helvetica Neue Light"/>
          <w:color w:val="262626"/>
          <w:szCs w:val="20"/>
        </w:rPr>
        <w:t xml:space="preserve"> uses </w:t>
      </w:r>
      <w:hyperlink r:id="rId22" w:history="1">
        <w:r w:rsidRPr="00B56595">
          <w:rPr>
            <w:rFonts w:ascii="Helvetica Neue" w:eastAsiaTheme="minorHAnsi" w:hAnsi="Helvetica Neue" w:cs="Helvetica Neue Light"/>
            <w:color w:val="487895"/>
            <w:szCs w:val="20"/>
            <w:u w:val="single" w:color="487895"/>
          </w:rPr>
          <w:t xml:space="preserve">Apache </w:t>
        </w:r>
        <w:proofErr w:type="spellStart"/>
        <w:r w:rsidRPr="00B56595">
          <w:rPr>
            <w:rFonts w:ascii="Helvetica Neue" w:eastAsiaTheme="minorHAnsi" w:hAnsi="Helvetica Neue" w:cs="Helvetica Neue Light"/>
            <w:color w:val="487895"/>
            <w:szCs w:val="20"/>
            <w:u w:val="single" w:color="487895"/>
          </w:rPr>
          <w:t>Ambari</w:t>
        </w:r>
        <w:proofErr w:type="spellEnd"/>
      </w:hyperlink>
      <w:r w:rsidRPr="00B56595">
        <w:rPr>
          <w:rFonts w:ascii="Helvetica Neue" w:eastAsiaTheme="minorHAnsi" w:hAnsi="Helvetica Neue" w:cs="Helvetica Neue Light"/>
          <w:color w:val="262626"/>
          <w:szCs w:val="20"/>
        </w:rPr>
        <w:t xml:space="preserve"> to have declarative Hadoop cluster with app or use case-specific blueprints, as shown below</w:t>
      </w:r>
    </w:p>
    <w:p w14:paraId="075F78B5" w14:textId="26627475" w:rsidR="00250857" w:rsidRPr="00250857" w:rsidRDefault="00250857" w:rsidP="00B56595">
      <w:pPr>
        <w:widowControl w:val="0"/>
        <w:autoSpaceDE w:val="0"/>
        <w:autoSpaceDN w:val="0"/>
        <w:adjustRightInd w:val="0"/>
        <w:spacing w:after="0" w:line="240" w:lineRule="auto"/>
        <w:ind w:left="720"/>
        <w:rPr>
          <w:rFonts w:ascii="Helvetica Neue" w:eastAsiaTheme="minorHAnsi" w:hAnsi="Helvetica Neue" w:cs="Helvetica Neue Light"/>
          <w:color w:val="262626"/>
          <w:sz w:val="32"/>
          <w:szCs w:val="32"/>
        </w:rPr>
      </w:pPr>
      <w:r w:rsidRPr="00250857">
        <w:rPr>
          <w:rFonts w:ascii="Helvetica Neue" w:eastAsiaTheme="minorHAnsi" w:hAnsi="Helvetica Neue" w:cs="Helvetica Neue Light"/>
          <w:noProof/>
          <w:color w:val="262626"/>
          <w:sz w:val="32"/>
          <w:szCs w:val="32"/>
        </w:rPr>
        <w:drawing>
          <wp:inline distT="0" distB="0" distL="0" distR="0" wp14:anchorId="14E0D3E4" wp14:editId="68B6311D">
            <wp:extent cx="5259977" cy="2377512"/>
            <wp:effectExtent l="0" t="0" r="0" b="0"/>
            <wp:docPr id="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0692" cy="2377835"/>
                    </a:xfrm>
                    <a:prstGeom prst="rect">
                      <a:avLst/>
                    </a:prstGeom>
                    <a:noFill/>
                    <a:ln>
                      <a:noFill/>
                    </a:ln>
                  </pic:spPr>
                </pic:pic>
              </a:graphicData>
            </a:graphic>
          </wp:inline>
        </w:drawing>
      </w:r>
    </w:p>
    <w:p w14:paraId="09571FF2" w14:textId="77777777" w:rsidR="00B56595" w:rsidRDefault="00B56595" w:rsidP="00250857">
      <w:pPr>
        <w:widowControl w:val="0"/>
        <w:autoSpaceDE w:val="0"/>
        <w:autoSpaceDN w:val="0"/>
        <w:adjustRightInd w:val="0"/>
        <w:spacing w:after="0" w:line="240" w:lineRule="auto"/>
        <w:rPr>
          <w:rFonts w:ascii="Helvetica Neue" w:eastAsiaTheme="minorHAnsi" w:hAnsi="Helvetica Neue" w:cs="Helvetica Neue Light"/>
          <w:color w:val="262626"/>
          <w:sz w:val="32"/>
          <w:szCs w:val="32"/>
        </w:rPr>
      </w:pPr>
    </w:p>
    <w:p w14:paraId="58B812AC" w14:textId="5412C619" w:rsidR="00B56595" w:rsidRPr="00B56595" w:rsidRDefault="00B56595" w:rsidP="00250857">
      <w:pPr>
        <w:widowControl w:val="0"/>
        <w:autoSpaceDE w:val="0"/>
        <w:autoSpaceDN w:val="0"/>
        <w:adjustRightInd w:val="0"/>
        <w:spacing w:after="0" w:line="240" w:lineRule="auto"/>
        <w:rPr>
          <w:rFonts w:ascii="Helvetica Neue" w:eastAsiaTheme="minorHAnsi" w:hAnsi="Helvetica Neue" w:cs="Helvetica Neue Light"/>
          <w:color w:val="262626"/>
          <w:szCs w:val="20"/>
        </w:rPr>
      </w:pPr>
      <w:r w:rsidRPr="00B56595">
        <w:rPr>
          <w:rFonts w:ascii="Helvetica Neue" w:eastAsiaTheme="minorHAnsi" w:hAnsi="Helvetica Neue" w:cs="Helvetica Neue Light"/>
          <w:color w:val="262626"/>
          <w:szCs w:val="20"/>
        </w:rPr>
        <w:t>Cloudbreak provides system administrators with the ability to customize HDP network and security cloud provisioning settings using new functionality called Network Resources and Security Group.   </w:t>
      </w:r>
      <w:r>
        <w:rPr>
          <w:rFonts w:ascii="Helvetica Neue" w:eastAsiaTheme="minorHAnsi" w:hAnsi="Helvetica Neue" w:cs="Helvetica Neue Light"/>
          <w:color w:val="262626"/>
          <w:szCs w:val="20"/>
        </w:rPr>
        <w:t>C</w:t>
      </w:r>
      <w:r w:rsidRPr="00B56595">
        <w:rPr>
          <w:rFonts w:ascii="Helvetica Neue" w:eastAsiaTheme="minorHAnsi" w:hAnsi="Helvetica Neue" w:cs="Helvetica Neue Light"/>
          <w:color w:val="262626"/>
          <w:szCs w:val="20"/>
        </w:rPr>
        <w:t>loud network and security settings can be configured to default or custom levels using these features.</w:t>
      </w:r>
    </w:p>
    <w:p w14:paraId="340FB184" w14:textId="77777777" w:rsidR="00B56595" w:rsidRDefault="00B56595" w:rsidP="00250857">
      <w:pPr>
        <w:widowControl w:val="0"/>
        <w:autoSpaceDE w:val="0"/>
        <w:autoSpaceDN w:val="0"/>
        <w:adjustRightInd w:val="0"/>
        <w:spacing w:after="0" w:line="240" w:lineRule="auto"/>
        <w:rPr>
          <w:rFonts w:ascii="Helvetica Neue Light" w:eastAsiaTheme="minorHAnsi" w:hAnsi="Helvetica Neue Light" w:cs="Helvetica Neue Light"/>
          <w:color w:val="262626"/>
          <w:sz w:val="32"/>
          <w:szCs w:val="32"/>
        </w:rPr>
      </w:pPr>
    </w:p>
    <w:p w14:paraId="5FDCE63F" w14:textId="5ED9A81E" w:rsidR="00413F2A" w:rsidRDefault="00F70405" w:rsidP="00052140">
      <w:pPr>
        <w:pStyle w:val="Heading3"/>
      </w:pPr>
      <w:r>
        <w:t>Auto Scaling</w:t>
      </w:r>
    </w:p>
    <w:p w14:paraId="74A67917" w14:textId="28B14779" w:rsidR="00250857" w:rsidRPr="00B56595" w:rsidRDefault="00250857" w:rsidP="00250857">
      <w:pPr>
        <w:widowControl w:val="0"/>
        <w:autoSpaceDE w:val="0"/>
        <w:autoSpaceDN w:val="0"/>
        <w:adjustRightInd w:val="0"/>
        <w:spacing w:after="0" w:line="240" w:lineRule="auto"/>
        <w:rPr>
          <w:rFonts w:ascii="Helvetica Neue" w:eastAsiaTheme="minorHAnsi" w:hAnsi="Helvetica Neue" w:cs="Helvetica Neue Light"/>
          <w:color w:val="262626"/>
          <w:szCs w:val="20"/>
        </w:rPr>
      </w:pPr>
      <w:r w:rsidRPr="00B56595">
        <w:rPr>
          <w:rFonts w:ascii="Helvetica Neue" w:eastAsiaTheme="minorHAnsi" w:hAnsi="Helvetica Neue" w:cs="Helvetica Neue Light"/>
          <w:color w:val="262626"/>
          <w:szCs w:val="20"/>
        </w:rPr>
        <w:t xml:space="preserve">Cloudbreak also optimizes cloud infrastructure usage by providing policy based auto-scaling functionality. These policies can be static time based or can be based on cluster metrics captured by </w:t>
      </w:r>
      <w:proofErr w:type="spellStart"/>
      <w:r w:rsidRPr="00B56595">
        <w:rPr>
          <w:rFonts w:ascii="Helvetica Neue" w:eastAsiaTheme="minorHAnsi" w:hAnsi="Helvetica Neue" w:cs="Helvetica Neue Light"/>
          <w:color w:val="262626"/>
          <w:szCs w:val="20"/>
        </w:rPr>
        <w:t>Ambari</w:t>
      </w:r>
      <w:proofErr w:type="spellEnd"/>
      <w:r w:rsidRPr="00B56595">
        <w:rPr>
          <w:rFonts w:ascii="Helvetica Neue" w:eastAsiaTheme="minorHAnsi" w:hAnsi="Helvetica Neue" w:cs="Helvetica Neue Light"/>
          <w:color w:val="262626"/>
          <w:szCs w:val="20"/>
        </w:rPr>
        <w:t>.</w:t>
      </w:r>
    </w:p>
    <w:p w14:paraId="6E71366B" w14:textId="77777777" w:rsidR="00B56595" w:rsidRPr="00250857" w:rsidRDefault="00B56595" w:rsidP="00250857">
      <w:pPr>
        <w:widowControl w:val="0"/>
        <w:autoSpaceDE w:val="0"/>
        <w:autoSpaceDN w:val="0"/>
        <w:adjustRightInd w:val="0"/>
        <w:spacing w:after="0" w:line="240" w:lineRule="auto"/>
        <w:rPr>
          <w:rFonts w:ascii="Helvetica Neue" w:eastAsiaTheme="minorHAnsi" w:hAnsi="Helvetica Neue" w:cs="Helvetica Neue Light"/>
          <w:color w:val="262626"/>
          <w:sz w:val="32"/>
          <w:szCs w:val="32"/>
        </w:rPr>
      </w:pPr>
    </w:p>
    <w:p w14:paraId="1B5E18B1" w14:textId="36ED795D" w:rsidR="00250857" w:rsidRPr="00250857" w:rsidRDefault="00052140" w:rsidP="00250857">
      <w:pPr>
        <w:rPr>
          <w:rFonts w:ascii="Helvetica Neue" w:hAnsi="Helvetica Neue"/>
          <w:szCs w:val="20"/>
        </w:rPr>
      </w:pPr>
      <w:r w:rsidRPr="00250857">
        <w:rPr>
          <w:rFonts w:ascii="Helvetica Neue" w:eastAsiaTheme="minorHAnsi" w:hAnsi="Helvetica Neue" w:cs="Helvetica Neue Light"/>
          <w:noProof/>
          <w:color w:val="262626"/>
          <w:sz w:val="32"/>
          <w:szCs w:val="32"/>
        </w:rPr>
        <w:drawing>
          <wp:inline distT="0" distB="0" distL="0" distR="0" wp14:anchorId="4F55C0CC" wp14:editId="27D22E0C">
            <wp:extent cx="6237605" cy="2601595"/>
            <wp:effectExtent l="0" t="0" r="10795" b="0"/>
            <wp:docPr id="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7605" cy="2601595"/>
                    </a:xfrm>
                    <a:prstGeom prst="rect">
                      <a:avLst/>
                    </a:prstGeom>
                    <a:noFill/>
                    <a:ln>
                      <a:noFill/>
                    </a:ln>
                  </pic:spPr>
                </pic:pic>
              </a:graphicData>
            </a:graphic>
          </wp:inline>
        </w:drawing>
      </w:r>
      <w:r w:rsidR="00413F2A">
        <w:rPr>
          <w:rFonts w:ascii="Helvetica Neue" w:eastAsiaTheme="minorHAnsi" w:hAnsi="Helvetica Neue" w:cs="Helvetica Neue Light"/>
          <w:noProof/>
          <w:color w:val="262626"/>
          <w:sz w:val="32"/>
          <w:szCs w:val="32"/>
        </w:rPr>
        <mc:AlternateContent>
          <mc:Choice Requires="wps">
            <w:drawing>
              <wp:anchor distT="0" distB="0" distL="114300" distR="114300" simplePos="0" relativeHeight="251729920" behindDoc="0" locked="0" layoutInCell="1" allowOverlap="1" wp14:anchorId="3C769C73" wp14:editId="70F15BE9">
                <wp:simplePos x="0" y="0"/>
                <wp:positionH relativeFrom="column">
                  <wp:posOffset>2057400</wp:posOffset>
                </wp:positionH>
                <wp:positionV relativeFrom="paragraph">
                  <wp:posOffset>2743200</wp:posOffset>
                </wp:positionV>
                <wp:extent cx="1811020" cy="342900"/>
                <wp:effectExtent l="0" t="0" r="0" b="12700"/>
                <wp:wrapSquare wrapText="bothSides"/>
                <wp:docPr id="466" name="Text Box 466"/>
                <wp:cNvGraphicFramePr/>
                <a:graphic xmlns:a="http://schemas.openxmlformats.org/drawingml/2006/main">
                  <a:graphicData uri="http://schemas.microsoft.com/office/word/2010/wordprocessingShape">
                    <wps:wsp>
                      <wps:cNvSpPr txBox="1"/>
                      <wps:spPr>
                        <a:xfrm>
                          <a:off x="0" y="0"/>
                          <a:ext cx="18110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3863B" w14:textId="765FE17E" w:rsidR="00E473D2" w:rsidRPr="00413F2A" w:rsidRDefault="00E473D2">
                            <w:pPr>
                              <w:rPr>
                                <w:rFonts w:ascii="Helvetica Neue" w:hAnsi="Helvetica Neue"/>
                                <w:b/>
                              </w:rPr>
                            </w:pPr>
                            <w:r w:rsidRPr="00413F2A">
                              <w:rPr>
                                <w:rFonts w:ascii="Helvetica Neue" w:hAnsi="Helvetica Neue"/>
                                <w:b/>
                              </w:rPr>
                              <w:t xml:space="preserve">AUTO-SCALING PROCESS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6" o:spid="_x0000_s1043" type="#_x0000_t202" style="position:absolute;margin-left:162pt;margin-top:3in;width:142.6pt;height:27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" filled="f" stroked="f">
                <v:textbox>
                  <w:txbxContent>
                    <w:p w14:paraId="56D3863B" w14:textId="765FE17E" w:rsidR="00E473D2" w:rsidRPr="00413F2A" w:rsidRDefault="00E473D2">
                      <w:pPr>
                        <w:rPr>
                          <w:rFonts w:ascii="Helvetica Neue" w:hAnsi="Helvetica Neue"/>
                          <w:b/>
                        </w:rPr>
                      </w:pPr>
                      <w:r w:rsidRPr="00413F2A">
                        <w:rPr>
                          <w:rFonts w:ascii="Helvetica Neue" w:hAnsi="Helvetica Neue"/>
                          <w:b/>
                        </w:rPr>
                        <w:t xml:space="preserve">AUTO-SCALING PROCESS </w:t>
                      </w:r>
                    </w:p>
                  </w:txbxContent>
                </v:textbox>
                <w10:wrap type="square"/>
              </v:shape>
            </w:pict>
          </mc:Fallback>
        </mc:AlternateContent>
      </w:r>
    </w:p>
    <w:p w14:paraId="13340BCB" w14:textId="084186DC" w:rsidR="00CD239D" w:rsidRDefault="00CD239D" w:rsidP="006F61FB">
      <w:pPr>
        <w:pStyle w:val="Code"/>
        <w:rPr>
          <w:rFonts w:ascii="Helvetica Neue" w:hAnsi="Helvetica Neue"/>
        </w:rPr>
      </w:pPr>
    </w:p>
    <w:p w14:paraId="67C78697" w14:textId="77777777" w:rsidR="00413F2A" w:rsidRDefault="00413F2A" w:rsidP="006F61FB">
      <w:pPr>
        <w:pStyle w:val="Code"/>
        <w:rPr>
          <w:rFonts w:ascii="Helvetica Neue" w:hAnsi="Helvetica Neue"/>
        </w:rPr>
      </w:pPr>
    </w:p>
    <w:p w14:paraId="6C83373A" w14:textId="77777777" w:rsidR="00413F2A" w:rsidRDefault="00413F2A" w:rsidP="006F61FB">
      <w:pPr>
        <w:pStyle w:val="Code"/>
        <w:rPr>
          <w:rFonts w:ascii="Helvetica Neue" w:hAnsi="Helvetica Neue"/>
        </w:rPr>
      </w:pPr>
    </w:p>
    <w:p w14:paraId="00EAAD40" w14:textId="77777777" w:rsidR="00413F2A" w:rsidRDefault="00413F2A" w:rsidP="006F61FB">
      <w:pPr>
        <w:pStyle w:val="Code"/>
        <w:rPr>
          <w:rFonts w:ascii="Helvetica Neue" w:hAnsi="Helvetica Neue"/>
        </w:rPr>
      </w:pPr>
    </w:p>
    <w:p w14:paraId="4605296C" w14:textId="1659C037" w:rsidR="00413F2A" w:rsidRDefault="00413F2A" w:rsidP="00052140">
      <w:pPr>
        <w:pStyle w:val="Heading3"/>
      </w:pPr>
      <w:r>
        <w:t>Install Instructions</w:t>
      </w:r>
    </w:p>
    <w:p w14:paraId="0C2FBF2C" w14:textId="5180A863" w:rsidR="00413F2A" w:rsidRPr="00250857" w:rsidRDefault="00413F2A" w:rsidP="006F61FB">
      <w:pPr>
        <w:pStyle w:val="Code"/>
        <w:rPr>
          <w:rFonts w:ascii="Helvetica Neue" w:hAnsi="Helvetica Neue"/>
        </w:rPr>
        <w:sectPr w:rsidR="00413F2A" w:rsidRPr="00250857" w:rsidSect="00D96817">
          <w:footerReference w:type="even" r:id="rId25"/>
          <w:footerReference w:type="default" r:id="rId26"/>
          <w:pgSz w:w="12240" w:h="15840"/>
          <w:pgMar w:top="1440" w:right="990" w:bottom="1440" w:left="1152" w:header="720" w:footer="720" w:gutter="0"/>
          <w:cols w:space="720"/>
          <w:titlePg/>
          <w:docGrid w:linePitch="360"/>
        </w:sectPr>
      </w:pPr>
      <w:r>
        <w:rPr>
          <w:rFonts w:ascii="Helvetica Neue" w:hAnsi="Helvetica Neue"/>
        </w:rPr>
        <w:t xml:space="preserve">For </w:t>
      </w:r>
      <w:r w:rsidR="00F70405">
        <w:rPr>
          <w:rFonts w:ascii="Helvetica Neue" w:hAnsi="Helvetica Neue"/>
        </w:rPr>
        <w:t>step-by-step</w:t>
      </w:r>
      <w:r>
        <w:rPr>
          <w:rFonts w:ascii="Helvetica Neue" w:hAnsi="Helvetica Neue"/>
        </w:rPr>
        <w:t xml:space="preserve"> deployment instructions, please refer to the</w:t>
      </w:r>
      <w:r w:rsidR="00F70405">
        <w:rPr>
          <w:rFonts w:ascii="Helvetica Neue" w:hAnsi="Helvetica Neue"/>
        </w:rPr>
        <w:t xml:space="preserve"> </w:t>
      </w:r>
      <w:proofErr w:type="spellStart"/>
      <w:r w:rsidR="00F70405">
        <w:rPr>
          <w:rFonts w:ascii="Helvetica Neue" w:hAnsi="Helvetica Neue"/>
        </w:rPr>
        <w:t>Clourbreak</w:t>
      </w:r>
      <w:proofErr w:type="spellEnd"/>
      <w:r w:rsidR="00F70405">
        <w:rPr>
          <w:rFonts w:ascii="Helvetica Neue" w:hAnsi="Helvetica Neue"/>
        </w:rPr>
        <w:t xml:space="preserve"> install and administration guide </w:t>
      </w:r>
      <w:hyperlink r:id="rId27" w:history="1">
        <w:r w:rsidR="00F70405" w:rsidRPr="00F70405">
          <w:rPr>
            <w:rStyle w:val="Hyperlink"/>
            <w:rFonts w:ascii="Helvetica Neue" w:hAnsi="Helvetica Neue"/>
            <w:sz w:val="20"/>
          </w:rPr>
          <w:t>here</w:t>
        </w:r>
      </w:hyperlink>
      <w:r w:rsidR="00F70405">
        <w:rPr>
          <w:rFonts w:ascii="Helvetica Neue" w:hAnsi="Helvetica Neue"/>
        </w:rPr>
        <w:t>.</w:t>
      </w:r>
    </w:p>
    <w:p w14:paraId="68251DC4" w14:textId="0D7D478E" w:rsidR="00F70405" w:rsidRDefault="00F70405" w:rsidP="00F70405">
      <w:pPr>
        <w:pStyle w:val="Heading1"/>
      </w:pPr>
      <w:bookmarkStart w:id="565" w:name="_Toc307664132"/>
      <w:r>
        <w:t>Summary</w:t>
      </w:r>
      <w:bookmarkEnd w:id="565"/>
    </w:p>
    <w:p w14:paraId="5BF2D25E" w14:textId="733727D8" w:rsidR="00F70405" w:rsidRPr="00F70405" w:rsidRDefault="006F077B" w:rsidP="006F077B">
      <w:r>
        <w:t>Being</w:t>
      </w:r>
      <w:r w:rsidR="00F70405">
        <w:t xml:space="preserve"> a data driven organization is no longer a choice.   Companies that excel in their industries put a high premium on </w:t>
      </w:r>
      <w:r>
        <w:t>data collection and analytics, allowing them to make faster and smarter decision than their peers.  The emergence of connected enterprise along with Apache Hadoop as the cost effective data management and analytics platform, has democratized information insight.  Complimenting Hadoop is Amazon Web Service</w:t>
      </w:r>
      <w:ins w:id="566" w:author="Rahul Bhartia" w:date="2015-09-21T23:55:00Z">
        <w:r w:rsidR="00B44D70">
          <w:t>s</w:t>
        </w:r>
      </w:ins>
      <w:r>
        <w:t xml:space="preserve">, which makes access to infinitely scalable compute infrastructure accessible to every enterprise.  </w:t>
      </w:r>
      <w:ins w:id="567" w:author="Rahul Bhartia" w:date="2015-09-22T00:02:00Z">
        <w:r w:rsidR="00B44D70">
          <w:t xml:space="preserve">This reference architecture and deployment guide is a joint-effort by </w:t>
        </w:r>
      </w:ins>
      <w:r>
        <w:t xml:space="preserve">Hortonworks and Amazon </w:t>
      </w:r>
      <w:ins w:id="568" w:author="Rahul Bhartia" w:date="2015-09-22T00:02:00Z">
        <w:r w:rsidR="00B44D70">
          <w:t xml:space="preserve">Web Services </w:t>
        </w:r>
      </w:ins>
      <w:ins w:id="569" w:author="Rahul Bhartia" w:date="2015-09-22T00:03:00Z">
        <w:r w:rsidR="00B44D70">
          <w:t>to guide</w:t>
        </w:r>
      </w:ins>
      <w:r>
        <w:t xml:space="preserve"> </w:t>
      </w:r>
      <w:ins w:id="570" w:author="Rahul Bhartia" w:date="2015-09-22T00:03:00Z">
        <w:r w:rsidR="00B44D70">
          <w:t xml:space="preserve">our </w:t>
        </w:r>
      </w:ins>
      <w:r>
        <w:t>customers in their journey to becoming a Data Driven Organization.</w:t>
      </w:r>
    </w:p>
    <w:p w14:paraId="0DF1BFF4" w14:textId="4FD4ABBD" w:rsidR="00F70405" w:rsidRPr="00F70405" w:rsidRDefault="00F70405" w:rsidP="00C62EC6">
      <w:pPr>
        <w:pStyle w:val="Heading2"/>
        <w:rPr>
          <w:rFonts w:cs="Times New Roman"/>
          <w:b w:val="0"/>
          <w:color w:val="555555"/>
          <w:sz w:val="20"/>
          <w:szCs w:val="24"/>
        </w:rPr>
      </w:pPr>
    </w:p>
    <w:p w14:paraId="4EB52E1B" w14:textId="72F3CC4E" w:rsidR="00C62EC6" w:rsidRPr="00250857" w:rsidRDefault="00C62EC6" w:rsidP="00C62EC6">
      <w:pPr>
        <w:pStyle w:val="Heading2"/>
      </w:pPr>
      <w:bookmarkStart w:id="571" w:name="_Toc307664133"/>
      <w:r w:rsidRPr="00250857">
        <w:t>Why Hortonworks for Hadoop?</w:t>
      </w:r>
      <w:bookmarkEnd w:id="571"/>
    </w:p>
    <w:p w14:paraId="17B6A6F7" w14:textId="77777777" w:rsidR="00C62EC6" w:rsidRPr="00250857" w:rsidRDefault="00C62EC6" w:rsidP="00C62EC6">
      <w:pPr>
        <w:rPr>
          <w:rFonts w:ascii="Helvetica Neue" w:hAnsi="Helvetica Neue"/>
        </w:rPr>
      </w:pPr>
      <w:r w:rsidRPr="00250857">
        <w:rPr>
          <w:rFonts w:ascii="Helvetica Neue" w:hAnsi="Helvetica Neue"/>
        </w:rPr>
        <w:t>Founded in 2011 by 24 engineers from the original Yahoo! Hadoop development and operations team, Hortonworks has amassed more Hadoop experience under one roof than any other organization. Our team members are active participants and leaders in Hadoop development, with proven expertise in designing, building and testing the core of the Hadoop platform. We have years of experience in Hadoop operations and are best suited to support your mission-critical Hadoop project.</w:t>
      </w:r>
    </w:p>
    <w:p w14:paraId="55300D73" w14:textId="77777777" w:rsidR="00C62EC6" w:rsidRPr="00250857" w:rsidRDefault="00C62EC6" w:rsidP="00C62EC6">
      <w:pPr>
        <w:rPr>
          <w:rFonts w:ascii="Helvetica Neue" w:hAnsi="Helvetica Neue"/>
        </w:rPr>
      </w:pPr>
      <w:r w:rsidRPr="00250857">
        <w:rPr>
          <w:rFonts w:ascii="Helvetica Neue" w:hAnsi="Helvetica Neue"/>
        </w:rPr>
        <w:t xml:space="preserve">For an independent analysis of Hortonworks Data Platform, download the report entitled </w:t>
      </w:r>
      <w:r w:rsidRPr="00250857">
        <w:rPr>
          <w:rFonts w:ascii="Helvetica Neue" w:hAnsi="Helvetica Neue"/>
          <w:i/>
        </w:rPr>
        <w:t>Forrester Wave™: Big Data Hadoop Solutions, Q1 2014</w:t>
      </w:r>
      <w:r w:rsidRPr="00250857">
        <w:rPr>
          <w:rFonts w:ascii="Helvetica Neue" w:hAnsi="Helvetica Neue"/>
        </w:rPr>
        <w:t xml:space="preserve"> from Forrester Research. </w:t>
      </w:r>
    </w:p>
    <w:p w14:paraId="2F80C5B4" w14:textId="77777777" w:rsidR="00C62EC6" w:rsidRPr="00250857" w:rsidRDefault="00C62EC6" w:rsidP="00C62EC6">
      <w:pPr>
        <w:rPr>
          <w:rFonts w:ascii="Helvetica Neue" w:hAnsi="Helvetica Neue"/>
        </w:rPr>
      </w:pPr>
    </w:p>
    <w:p w14:paraId="7A2D4475" w14:textId="77777777" w:rsidR="00C62EC6" w:rsidRPr="00250857" w:rsidRDefault="00C62EC6" w:rsidP="00C62EC6">
      <w:pPr>
        <w:pStyle w:val="Heading2"/>
      </w:pPr>
      <w:bookmarkStart w:id="572" w:name="_Toc307664134"/>
      <w:r w:rsidRPr="00250857">
        <w:t>About Hortonworks</w:t>
      </w:r>
      <w:bookmarkEnd w:id="572"/>
    </w:p>
    <w:p w14:paraId="35A833F1" w14:textId="77777777" w:rsidR="00C62EC6" w:rsidRPr="00250857" w:rsidRDefault="00C62EC6" w:rsidP="00C62EC6">
      <w:pPr>
        <w:rPr>
          <w:rFonts w:ascii="Helvetica Neue" w:hAnsi="Helvetica Neue"/>
        </w:rPr>
      </w:pPr>
      <w:r w:rsidRPr="00250857">
        <w:rPr>
          <w:rFonts w:ascii="Helvetica Neue" w:hAnsi="Helvetica Neue"/>
        </w:rPr>
        <w:t xml:space="preserve">Hortonworks develops, distributes and supports a completely open Apache™ Hadoop® data platform. Our team comprises the largest contingent of builders and architects within the Hadoop ecosystem who represent and lead the broader enterprise requirements within these communities. The Hortonworks Data Platform provides an open platform that deeply integrates with existing IT investments upon which enterprises can build and deploy Hadoop-based applications. Hortonworks has deep relationships with the key strategic data center partners that enable our customers to unlock the broadest opportunities from Hadoop. For more information, visit </w:t>
      </w:r>
      <w:hyperlink r:id="rId28" w:history="1">
        <w:r w:rsidRPr="00250857">
          <w:rPr>
            <w:rStyle w:val="Hyperlink"/>
            <w:rFonts w:ascii="Helvetica Neue" w:hAnsi="Helvetica Neue"/>
          </w:rPr>
          <w:t>www.hortonworks.com</w:t>
        </w:r>
      </w:hyperlink>
      <w:r w:rsidRPr="00250857">
        <w:rPr>
          <w:rFonts w:ascii="Helvetica Neue" w:hAnsi="Helvetica Neue"/>
        </w:rPr>
        <w:t>.</w:t>
      </w:r>
    </w:p>
    <w:p w14:paraId="10DD6CB6" w14:textId="77777777" w:rsidR="00C62EC6" w:rsidRPr="00250857" w:rsidRDefault="00C62EC6" w:rsidP="00C62EC6">
      <w:pPr>
        <w:rPr>
          <w:rFonts w:ascii="Helvetica Neue" w:hAnsi="Helvetica Neue"/>
        </w:rPr>
      </w:pPr>
    </w:p>
    <w:p w14:paraId="19A03286" w14:textId="77777777" w:rsidR="003B20CB" w:rsidRPr="00250857" w:rsidRDefault="003B20CB" w:rsidP="002D21C8">
      <w:pPr>
        <w:rPr>
          <w:rFonts w:ascii="Helvetica Neue" w:hAnsi="Helvetica Neue"/>
        </w:rPr>
      </w:pPr>
    </w:p>
    <w:sectPr w:rsidR="003B20CB" w:rsidRPr="00250857" w:rsidSect="00D96817">
      <w:pgSz w:w="12240" w:h="15840"/>
      <w:pgMar w:top="1440" w:right="990"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36A8D" w14:textId="77777777" w:rsidR="00E473D2" w:rsidRDefault="00E473D2" w:rsidP="002D21C8">
      <w:r>
        <w:separator/>
      </w:r>
    </w:p>
  </w:endnote>
  <w:endnote w:type="continuationSeparator" w:id="0">
    <w:p w14:paraId="7510B000" w14:textId="77777777" w:rsidR="00E473D2" w:rsidRDefault="00E473D2" w:rsidP="002D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94A7" w14:textId="77777777" w:rsidR="00E473D2" w:rsidRPr="00602650" w:rsidRDefault="00E473D2" w:rsidP="002D21C8">
    <w:pPr>
      <w:rPr>
        <w:rFonts w:eastAsia="MS Mincho"/>
      </w:rPr>
    </w:pPr>
    <w:r w:rsidRPr="00602650">
      <w:rPr>
        <w:rFonts w:eastAsia="MS Mincho"/>
      </w:rPr>
      <w:t>________________________________________________________________________________________</w:t>
    </w:r>
    <w:r>
      <w:rPr>
        <w:rFonts w:eastAsia="MS Mincho"/>
      </w:rPr>
      <w:t>___________</w:t>
    </w:r>
  </w:p>
  <w:p w14:paraId="04C4C45B" w14:textId="77777777" w:rsidR="00E473D2" w:rsidRPr="00602650" w:rsidRDefault="00E473D2" w:rsidP="006A4193">
    <w:pPr>
      <w:spacing w:after="0" w:line="240" w:lineRule="auto"/>
      <w:rPr>
        <w:rFonts w:eastAsia="MS Mincho"/>
        <w:szCs w:val="16"/>
      </w:rPr>
    </w:pPr>
    <w:r>
      <w:rPr>
        <w:rFonts w:eastAsia="MS Mincho"/>
      </w:rPr>
      <w:t>Document Title</w:t>
    </w:r>
    <w:r>
      <w:rPr>
        <w:rFonts w:eastAsia="MS Mincho"/>
      </w:rPr>
      <w:tab/>
    </w:r>
    <w:r>
      <w:rPr>
        <w:rFonts w:eastAsia="MS Mincho"/>
      </w:rPr>
      <w:tab/>
    </w:r>
    <w:r>
      <w:rPr>
        <w:rFonts w:eastAsia="MS Mincho"/>
      </w:rPr>
      <w:tab/>
    </w:r>
    <w:r>
      <w:rPr>
        <w:rFonts w:eastAsia="MS Mincho"/>
      </w:rPr>
      <w:tab/>
      <w:t xml:space="preserve">      </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sidRPr="00602650">
      <w:rPr>
        <w:rFonts w:eastAsia="MS Mincho"/>
        <w:szCs w:val="20"/>
      </w:rPr>
      <w:fldChar w:fldCharType="begin"/>
    </w:r>
    <w:r w:rsidRPr="00602650">
      <w:rPr>
        <w:rFonts w:eastAsia="MS Mincho"/>
        <w:szCs w:val="20"/>
      </w:rPr>
      <w:instrText xml:space="preserve">PAGE  </w:instrText>
    </w:r>
    <w:r w:rsidRPr="00602650">
      <w:rPr>
        <w:rFonts w:eastAsia="MS Mincho"/>
        <w:szCs w:val="20"/>
      </w:rPr>
      <w:fldChar w:fldCharType="separate"/>
    </w:r>
    <w:r>
      <w:rPr>
        <w:rFonts w:eastAsia="MS Mincho"/>
        <w:noProof/>
        <w:szCs w:val="20"/>
      </w:rPr>
      <w:t>1</w:t>
    </w:r>
    <w:r w:rsidRPr="00602650">
      <w:rPr>
        <w:rFonts w:eastAsia="MS Mincho"/>
        <w:szCs w:val="20"/>
      </w:rPr>
      <w:fldChar w:fldCharType="end"/>
    </w:r>
  </w:p>
  <w:p w14:paraId="0BAD89F0" w14:textId="77777777" w:rsidR="00E473D2" w:rsidRDefault="00E473D2" w:rsidP="006A4193">
    <w:pPr>
      <w:pStyle w:val="Footer"/>
    </w:pPr>
    <w:r w:rsidRPr="00602650">
      <w:rPr>
        <w:rFonts w:eastAsia="MS Mincho"/>
      </w:rPr>
      <w:t>©</w:t>
    </w:r>
    <w:r>
      <w:rPr>
        <w:rFonts w:eastAsia="MS Mincho"/>
      </w:rPr>
      <w:t xml:space="preserve"> Hortonworks </w:t>
    </w:r>
    <w:r w:rsidRPr="00602650">
      <w:rPr>
        <w:rFonts w:eastAsia="MS Mincho"/>
      </w:rPr>
      <w:t>2014: All Rights Reserved</w:t>
    </w:r>
    <w:r w:rsidRPr="00602650">
      <w:rPr>
        <w:rFonts w:eastAsia="MS Mincho"/>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12851" w14:textId="77777777" w:rsidR="00E473D2" w:rsidRDefault="00E473D2" w:rsidP="00D9681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55476A8" w14:textId="77777777" w:rsidR="00E473D2" w:rsidRDefault="00E473D2" w:rsidP="00D96817">
    <w:pPr>
      <w:pStyle w:val="Footer"/>
      <w:rPr>
        <w:rStyle w:val="PageNumber"/>
      </w:rPr>
    </w:pPr>
  </w:p>
  <w:p w14:paraId="3458CC98" w14:textId="77777777" w:rsidR="00E473D2" w:rsidRDefault="00E473D2" w:rsidP="00D9681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BDE64" w14:textId="77777777" w:rsidR="00E473D2" w:rsidRPr="00DC604C" w:rsidRDefault="00E473D2" w:rsidP="00D96817">
    <w:pPr>
      <w:pStyle w:val="Footer"/>
    </w:pPr>
    <w:r w:rsidRPr="00DC604C">
      <w:t>________________________________________________________________________________________</w:t>
    </w:r>
    <w:r>
      <w:t>___</w:t>
    </w:r>
  </w:p>
  <w:p w14:paraId="39EF6A43" w14:textId="7A3A465E" w:rsidR="00E473D2" w:rsidRPr="00037361" w:rsidRDefault="00E473D2" w:rsidP="00D96817">
    <w:pPr>
      <w:pStyle w:val="Footer"/>
      <w:rPr>
        <w:rStyle w:val="PageNumber"/>
        <w:sz w:val="16"/>
        <w:szCs w:val="16"/>
      </w:rPr>
    </w:pPr>
    <w:r w:rsidRPr="00037361">
      <w:rPr>
        <w:sz w:val="16"/>
        <w:szCs w:val="16"/>
      </w:rPr>
      <w:t>HDP Cloud Deployment Guide</w:t>
    </w:r>
    <w:r w:rsidRPr="00037361">
      <w:rPr>
        <w:sz w:val="16"/>
        <w:szCs w:val="16"/>
      </w:rPr>
      <w:tab/>
    </w:r>
    <w:r w:rsidRPr="00037361">
      <w:rPr>
        <w:sz w:val="16"/>
        <w:szCs w:val="16"/>
      </w:rPr>
      <w:tab/>
      <w:t xml:space="preserve">     </w:t>
    </w:r>
    <w:r w:rsidRPr="00037361">
      <w:rPr>
        <w:rStyle w:val="PageNumber"/>
        <w:szCs w:val="22"/>
      </w:rPr>
      <w:fldChar w:fldCharType="begin"/>
    </w:r>
    <w:r w:rsidRPr="00037361">
      <w:rPr>
        <w:rStyle w:val="PageNumber"/>
        <w:szCs w:val="22"/>
      </w:rPr>
      <w:instrText xml:space="preserve">PAGE  </w:instrText>
    </w:r>
    <w:r w:rsidRPr="00037361">
      <w:rPr>
        <w:rStyle w:val="PageNumber"/>
        <w:szCs w:val="22"/>
      </w:rPr>
      <w:fldChar w:fldCharType="separate"/>
    </w:r>
    <w:r w:rsidR="0011392C">
      <w:rPr>
        <w:rStyle w:val="PageNumber"/>
        <w:noProof/>
        <w:szCs w:val="22"/>
      </w:rPr>
      <w:t>8</w:t>
    </w:r>
    <w:r w:rsidRPr="00037361">
      <w:rPr>
        <w:rStyle w:val="PageNumber"/>
        <w:szCs w:val="22"/>
      </w:rPr>
      <w:fldChar w:fldCharType="end"/>
    </w:r>
  </w:p>
  <w:p w14:paraId="28E0EDC5" w14:textId="06FBA58A" w:rsidR="00E473D2" w:rsidRDefault="00E473D2" w:rsidP="00037361">
    <w:pPr>
      <w:pStyle w:val="Footer"/>
    </w:pPr>
    <w:r>
      <w:rPr>
        <w:sz w:val="16"/>
        <w:szCs w:val="16"/>
      </w:rPr>
      <w:t>© Hortonworks 2011-2015</w:t>
    </w:r>
    <w:r w:rsidRPr="00037361">
      <w:rPr>
        <w:sz w:val="16"/>
        <w:szCs w:val="16"/>
      </w:rPr>
      <w:t>: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33A89" w14:textId="77777777" w:rsidR="00E473D2" w:rsidRDefault="00E473D2" w:rsidP="002D21C8">
      <w:r>
        <w:separator/>
      </w:r>
    </w:p>
  </w:footnote>
  <w:footnote w:type="continuationSeparator" w:id="0">
    <w:p w14:paraId="668099EF" w14:textId="77777777" w:rsidR="00E473D2" w:rsidRDefault="00E473D2" w:rsidP="002D21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E1D"/>
    <w:multiLevelType w:val="hybridMultilevel"/>
    <w:tmpl w:val="A106EB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566182"/>
    <w:multiLevelType w:val="hybridMultilevel"/>
    <w:tmpl w:val="F9D287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F7CD7"/>
    <w:multiLevelType w:val="hybridMultilevel"/>
    <w:tmpl w:val="2734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0478E"/>
    <w:multiLevelType w:val="hybridMultilevel"/>
    <w:tmpl w:val="A49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55371"/>
    <w:multiLevelType w:val="multilevel"/>
    <w:tmpl w:val="A09049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75168F"/>
    <w:multiLevelType w:val="hybridMultilevel"/>
    <w:tmpl w:val="22101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72738"/>
    <w:multiLevelType w:val="hybridMultilevel"/>
    <w:tmpl w:val="AC1676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3E32D1"/>
    <w:multiLevelType w:val="hybridMultilevel"/>
    <w:tmpl w:val="63E4B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8F5B92"/>
    <w:multiLevelType w:val="hybridMultilevel"/>
    <w:tmpl w:val="50D8C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BD3A63"/>
    <w:multiLevelType w:val="hybridMultilevel"/>
    <w:tmpl w:val="666C9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A610F"/>
    <w:multiLevelType w:val="hybridMultilevel"/>
    <w:tmpl w:val="9A7E3DF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454633"/>
    <w:multiLevelType w:val="hybridMultilevel"/>
    <w:tmpl w:val="C26C3B0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886A65"/>
    <w:multiLevelType w:val="hybridMultilevel"/>
    <w:tmpl w:val="FE6AEE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2544F4"/>
    <w:multiLevelType w:val="hybridMultilevel"/>
    <w:tmpl w:val="F33AA3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17029D"/>
    <w:multiLevelType w:val="hybridMultilevel"/>
    <w:tmpl w:val="BEBE13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2B3D69"/>
    <w:multiLevelType w:val="hybridMultilevel"/>
    <w:tmpl w:val="43941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FD3BAE"/>
    <w:multiLevelType w:val="hybridMultilevel"/>
    <w:tmpl w:val="8752DE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35D1F"/>
    <w:multiLevelType w:val="hybridMultilevel"/>
    <w:tmpl w:val="8DC07F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9F256D"/>
    <w:multiLevelType w:val="hybridMultilevel"/>
    <w:tmpl w:val="E642F8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CF0015"/>
    <w:multiLevelType w:val="hybridMultilevel"/>
    <w:tmpl w:val="87CC3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FF5BD6"/>
    <w:multiLevelType w:val="hybridMultilevel"/>
    <w:tmpl w:val="EBF01E1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FF1E21"/>
    <w:multiLevelType w:val="hybridMultilevel"/>
    <w:tmpl w:val="1884BF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CF05A63"/>
    <w:multiLevelType w:val="hybridMultilevel"/>
    <w:tmpl w:val="8D28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61BBB"/>
    <w:multiLevelType w:val="hybridMultilevel"/>
    <w:tmpl w:val="239C9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3"/>
  </w:num>
  <w:num w:numId="4">
    <w:abstractNumId w:val="5"/>
  </w:num>
  <w:num w:numId="5">
    <w:abstractNumId w:val="15"/>
  </w:num>
  <w:num w:numId="6">
    <w:abstractNumId w:val="6"/>
  </w:num>
  <w:num w:numId="7">
    <w:abstractNumId w:val="14"/>
  </w:num>
  <w:num w:numId="8">
    <w:abstractNumId w:val="17"/>
  </w:num>
  <w:num w:numId="9">
    <w:abstractNumId w:val="8"/>
  </w:num>
  <w:num w:numId="10">
    <w:abstractNumId w:val="16"/>
  </w:num>
  <w:num w:numId="11">
    <w:abstractNumId w:val="20"/>
  </w:num>
  <w:num w:numId="12">
    <w:abstractNumId w:val="11"/>
  </w:num>
  <w:num w:numId="13">
    <w:abstractNumId w:val="18"/>
  </w:num>
  <w:num w:numId="14">
    <w:abstractNumId w:val="10"/>
  </w:num>
  <w:num w:numId="15">
    <w:abstractNumId w:val="12"/>
  </w:num>
  <w:num w:numId="16">
    <w:abstractNumId w:val="1"/>
  </w:num>
  <w:num w:numId="17">
    <w:abstractNumId w:val="21"/>
  </w:num>
  <w:num w:numId="18">
    <w:abstractNumId w:val="0"/>
  </w:num>
  <w:num w:numId="19">
    <w:abstractNumId w:val="13"/>
  </w:num>
  <w:num w:numId="20">
    <w:abstractNumId w:val="23"/>
  </w:num>
  <w:num w:numId="21">
    <w:abstractNumId w:val="9"/>
  </w:num>
  <w:num w:numId="22">
    <w:abstractNumId w:val="2"/>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F5"/>
    <w:rsid w:val="00014967"/>
    <w:rsid w:val="000363A3"/>
    <w:rsid w:val="00037361"/>
    <w:rsid w:val="00052140"/>
    <w:rsid w:val="0006184F"/>
    <w:rsid w:val="00086187"/>
    <w:rsid w:val="000B6A04"/>
    <w:rsid w:val="000D0A9A"/>
    <w:rsid w:val="000D2B52"/>
    <w:rsid w:val="000D4E8A"/>
    <w:rsid w:val="000D65AA"/>
    <w:rsid w:val="000D7380"/>
    <w:rsid w:val="000E007A"/>
    <w:rsid w:val="001037B8"/>
    <w:rsid w:val="00105B4A"/>
    <w:rsid w:val="001069A6"/>
    <w:rsid w:val="0011392C"/>
    <w:rsid w:val="00134481"/>
    <w:rsid w:val="00135C0A"/>
    <w:rsid w:val="0014099C"/>
    <w:rsid w:val="00144BF7"/>
    <w:rsid w:val="00172084"/>
    <w:rsid w:val="00183142"/>
    <w:rsid w:val="001D406B"/>
    <w:rsid w:val="001F387F"/>
    <w:rsid w:val="00212AAA"/>
    <w:rsid w:val="0022560B"/>
    <w:rsid w:val="00227D4C"/>
    <w:rsid w:val="00232E2F"/>
    <w:rsid w:val="00235612"/>
    <w:rsid w:val="00250857"/>
    <w:rsid w:val="0027001F"/>
    <w:rsid w:val="002709E4"/>
    <w:rsid w:val="00284EF3"/>
    <w:rsid w:val="002A6A56"/>
    <w:rsid w:val="002B2101"/>
    <w:rsid w:val="002D21C8"/>
    <w:rsid w:val="002E0F4E"/>
    <w:rsid w:val="002F4E3F"/>
    <w:rsid w:val="00301F3B"/>
    <w:rsid w:val="003166F5"/>
    <w:rsid w:val="00321B93"/>
    <w:rsid w:val="0039135A"/>
    <w:rsid w:val="003B20CB"/>
    <w:rsid w:val="00413F2A"/>
    <w:rsid w:val="004163E4"/>
    <w:rsid w:val="00417E7B"/>
    <w:rsid w:val="00480784"/>
    <w:rsid w:val="00496E1D"/>
    <w:rsid w:val="004B7DC8"/>
    <w:rsid w:val="004C4488"/>
    <w:rsid w:val="004F1345"/>
    <w:rsid w:val="004F4FE9"/>
    <w:rsid w:val="005036C0"/>
    <w:rsid w:val="00512D21"/>
    <w:rsid w:val="0051761D"/>
    <w:rsid w:val="005466D7"/>
    <w:rsid w:val="00550869"/>
    <w:rsid w:val="00562419"/>
    <w:rsid w:val="00570623"/>
    <w:rsid w:val="00583B4B"/>
    <w:rsid w:val="005B399A"/>
    <w:rsid w:val="005C76D6"/>
    <w:rsid w:val="005E3C5B"/>
    <w:rsid w:val="005E7DFD"/>
    <w:rsid w:val="00602650"/>
    <w:rsid w:val="006274DC"/>
    <w:rsid w:val="006361E7"/>
    <w:rsid w:val="00641DF8"/>
    <w:rsid w:val="00642660"/>
    <w:rsid w:val="00674D6C"/>
    <w:rsid w:val="0067544F"/>
    <w:rsid w:val="006A4193"/>
    <w:rsid w:val="006B7CA9"/>
    <w:rsid w:val="006F077B"/>
    <w:rsid w:val="006F5CCD"/>
    <w:rsid w:val="006F61FB"/>
    <w:rsid w:val="00710B80"/>
    <w:rsid w:val="00713256"/>
    <w:rsid w:val="00773CA4"/>
    <w:rsid w:val="00783771"/>
    <w:rsid w:val="00785ACC"/>
    <w:rsid w:val="007A6389"/>
    <w:rsid w:val="007B36E4"/>
    <w:rsid w:val="007E24A5"/>
    <w:rsid w:val="007E7AFE"/>
    <w:rsid w:val="007F2137"/>
    <w:rsid w:val="008018C8"/>
    <w:rsid w:val="00803059"/>
    <w:rsid w:val="00824D34"/>
    <w:rsid w:val="008356D9"/>
    <w:rsid w:val="00836399"/>
    <w:rsid w:val="008400A5"/>
    <w:rsid w:val="00861DA7"/>
    <w:rsid w:val="00887D82"/>
    <w:rsid w:val="00893F04"/>
    <w:rsid w:val="008952AD"/>
    <w:rsid w:val="00895FCB"/>
    <w:rsid w:val="00896F58"/>
    <w:rsid w:val="008C0AD4"/>
    <w:rsid w:val="008D5AE4"/>
    <w:rsid w:val="008E6BBA"/>
    <w:rsid w:val="00900E78"/>
    <w:rsid w:val="009023B3"/>
    <w:rsid w:val="009379A3"/>
    <w:rsid w:val="00950068"/>
    <w:rsid w:val="0095431A"/>
    <w:rsid w:val="00982284"/>
    <w:rsid w:val="00986923"/>
    <w:rsid w:val="00987787"/>
    <w:rsid w:val="009A1E0A"/>
    <w:rsid w:val="009B72DA"/>
    <w:rsid w:val="009D00C5"/>
    <w:rsid w:val="009D4C19"/>
    <w:rsid w:val="009F28F9"/>
    <w:rsid w:val="00A02A37"/>
    <w:rsid w:val="00A14B7F"/>
    <w:rsid w:val="00A473A8"/>
    <w:rsid w:val="00A70BE4"/>
    <w:rsid w:val="00A8165D"/>
    <w:rsid w:val="00A9532D"/>
    <w:rsid w:val="00A969EF"/>
    <w:rsid w:val="00AB006E"/>
    <w:rsid w:val="00AC4F55"/>
    <w:rsid w:val="00AF5ECD"/>
    <w:rsid w:val="00B150AB"/>
    <w:rsid w:val="00B3688D"/>
    <w:rsid w:val="00B44D70"/>
    <w:rsid w:val="00B56595"/>
    <w:rsid w:val="00B66C23"/>
    <w:rsid w:val="00B7200D"/>
    <w:rsid w:val="00B726CE"/>
    <w:rsid w:val="00B82F33"/>
    <w:rsid w:val="00BA1954"/>
    <w:rsid w:val="00BA7B87"/>
    <w:rsid w:val="00BB5422"/>
    <w:rsid w:val="00BB7CF7"/>
    <w:rsid w:val="00BC18B5"/>
    <w:rsid w:val="00BC1E0F"/>
    <w:rsid w:val="00BC4D0B"/>
    <w:rsid w:val="00BE2F1D"/>
    <w:rsid w:val="00BE6BF7"/>
    <w:rsid w:val="00BF5B2B"/>
    <w:rsid w:val="00C01526"/>
    <w:rsid w:val="00C04F58"/>
    <w:rsid w:val="00C23B5C"/>
    <w:rsid w:val="00C443B9"/>
    <w:rsid w:val="00C62A87"/>
    <w:rsid w:val="00C62EC6"/>
    <w:rsid w:val="00C834BA"/>
    <w:rsid w:val="00CA1938"/>
    <w:rsid w:val="00CD239D"/>
    <w:rsid w:val="00D520FA"/>
    <w:rsid w:val="00D60253"/>
    <w:rsid w:val="00D96817"/>
    <w:rsid w:val="00E16A97"/>
    <w:rsid w:val="00E473D2"/>
    <w:rsid w:val="00E71299"/>
    <w:rsid w:val="00EA08C3"/>
    <w:rsid w:val="00EA28C4"/>
    <w:rsid w:val="00EA3155"/>
    <w:rsid w:val="00EB1768"/>
    <w:rsid w:val="00EC760D"/>
    <w:rsid w:val="00ED230F"/>
    <w:rsid w:val="00F0350F"/>
    <w:rsid w:val="00F03D6A"/>
    <w:rsid w:val="00F56B06"/>
    <w:rsid w:val="00F70405"/>
    <w:rsid w:val="00F77AB1"/>
    <w:rsid w:val="00F84C2D"/>
    <w:rsid w:val="00F901CC"/>
    <w:rsid w:val="00F93629"/>
    <w:rsid w:val="00FA63BF"/>
    <w:rsid w:val="00FA79AD"/>
    <w:rsid w:val="00FB00F6"/>
    <w:rsid w:val="00FB3C98"/>
    <w:rsid w:val="00FF4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AC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00D"/>
    <w:rPr>
      <w:rFonts w:eastAsiaTheme="minorEastAsia" w:cs="Times New Roman"/>
      <w:color w:val="555555"/>
      <w:sz w:val="20"/>
      <w:szCs w:val="24"/>
    </w:rPr>
  </w:style>
  <w:style w:type="paragraph" w:styleId="Heading1">
    <w:name w:val="heading 1"/>
    <w:basedOn w:val="Normal"/>
    <w:next w:val="Normal"/>
    <w:link w:val="Heading1Char"/>
    <w:uiPriority w:val="9"/>
    <w:qFormat/>
    <w:rsid w:val="00F70405"/>
    <w:pPr>
      <w:spacing w:before="100" w:beforeAutospacing="1" w:after="100" w:afterAutospacing="1" w:line="240" w:lineRule="auto"/>
      <w:ind w:right="-2952"/>
      <w:outlineLvl w:val="0"/>
    </w:pPr>
    <w:rPr>
      <w:rFonts w:ascii="Helvetica Neue" w:hAnsi="Helvetica Neue" w:cs="Arial"/>
      <w:b/>
      <w:color w:val="69BE28"/>
      <w:sz w:val="36"/>
      <w:szCs w:val="20"/>
    </w:rPr>
  </w:style>
  <w:style w:type="paragraph" w:styleId="Heading2">
    <w:name w:val="heading 2"/>
    <w:basedOn w:val="Normal"/>
    <w:next w:val="Normal"/>
    <w:link w:val="Heading2Char"/>
    <w:uiPriority w:val="9"/>
    <w:unhideWhenUsed/>
    <w:qFormat/>
    <w:rsid w:val="00F70405"/>
    <w:pPr>
      <w:spacing w:before="100" w:beforeAutospacing="1" w:after="100" w:afterAutospacing="1" w:line="240" w:lineRule="auto"/>
      <w:outlineLvl w:val="1"/>
    </w:pPr>
    <w:rPr>
      <w:rFonts w:ascii="Helvetica Neue" w:hAnsi="Helvetica Neue" w:cs="Arial"/>
      <w:b/>
      <w:color w:val="69BE28"/>
      <w:sz w:val="28"/>
      <w:szCs w:val="18"/>
    </w:rPr>
  </w:style>
  <w:style w:type="paragraph" w:styleId="Heading3">
    <w:name w:val="heading 3"/>
    <w:basedOn w:val="Normal"/>
    <w:next w:val="Normal"/>
    <w:link w:val="Heading3Char"/>
    <w:uiPriority w:val="9"/>
    <w:unhideWhenUsed/>
    <w:qFormat/>
    <w:rsid w:val="00F70405"/>
    <w:pPr>
      <w:keepNext/>
      <w:keepLines/>
      <w:spacing w:before="100" w:beforeAutospacing="1" w:after="120" w:line="240" w:lineRule="auto"/>
      <w:outlineLvl w:val="2"/>
    </w:pPr>
    <w:rPr>
      <w:rFonts w:ascii="Helvetica Neue" w:eastAsiaTheme="majorEastAsia" w:hAnsi="Helvetica Neue" w:cstheme="majorBidi"/>
      <w:bCs/>
      <w:color w:val="69BE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1C8"/>
    <w:pPr>
      <w:spacing w:after="0" w:line="216" w:lineRule="auto"/>
      <w:contextualSpacing/>
    </w:pPr>
    <w:rPr>
      <w:rFonts w:ascii="Helvetica" w:eastAsiaTheme="majorEastAsia" w:hAnsi="Helvetica" w:cstheme="majorBidi"/>
      <w:caps/>
      <w:color w:val="FFFFFF" w:themeColor="background1"/>
      <w:spacing w:val="-10"/>
      <w:kern w:val="28"/>
      <w:sz w:val="64"/>
      <w:szCs w:val="64"/>
    </w:rPr>
  </w:style>
  <w:style w:type="character" w:customStyle="1" w:styleId="TitleChar">
    <w:name w:val="Title Char"/>
    <w:basedOn w:val="DefaultParagraphFont"/>
    <w:link w:val="Title"/>
    <w:uiPriority w:val="10"/>
    <w:rsid w:val="002D21C8"/>
    <w:rPr>
      <w:rFonts w:ascii="Helvetica" w:eastAsiaTheme="majorEastAsia" w:hAnsi="Helvetica" w:cstheme="majorBidi"/>
      <w:caps/>
      <w:color w:val="FFFFFF" w:themeColor="background1"/>
      <w:spacing w:val="-10"/>
      <w:kern w:val="28"/>
      <w:sz w:val="64"/>
      <w:szCs w:val="64"/>
    </w:rPr>
  </w:style>
  <w:style w:type="paragraph" w:styleId="Subtitle">
    <w:name w:val="Subtitle"/>
    <w:basedOn w:val="Normal"/>
    <w:next w:val="Normal"/>
    <w:link w:val="SubtitleChar"/>
    <w:uiPriority w:val="11"/>
    <w:qFormat/>
    <w:rsid w:val="002D21C8"/>
    <w:pPr>
      <w:numPr>
        <w:ilvl w:val="1"/>
      </w:numPr>
    </w:pPr>
    <w:rPr>
      <w:rFonts w:eastAsiaTheme="minorHAnsi"/>
      <w:color w:val="FFFFFF" w:themeColor="background1"/>
      <w:spacing w:val="15"/>
      <w:sz w:val="28"/>
    </w:rPr>
  </w:style>
  <w:style w:type="character" w:customStyle="1" w:styleId="SubtitleChar">
    <w:name w:val="Subtitle Char"/>
    <w:basedOn w:val="DefaultParagraphFont"/>
    <w:link w:val="Subtitle"/>
    <w:uiPriority w:val="11"/>
    <w:rsid w:val="002D21C8"/>
    <w:rPr>
      <w:rFonts w:ascii="Helvetica Neue" w:hAnsi="Helvetica Neue" w:cs="Times New Roman"/>
      <w:color w:val="FFFFFF" w:themeColor="background1"/>
      <w:spacing w:val="15"/>
      <w:sz w:val="28"/>
      <w:szCs w:val="24"/>
    </w:rPr>
  </w:style>
  <w:style w:type="paragraph" w:styleId="Header">
    <w:name w:val="header"/>
    <w:basedOn w:val="Normal"/>
    <w:link w:val="HeaderChar"/>
    <w:uiPriority w:val="99"/>
    <w:unhideWhenUsed/>
    <w:rsid w:val="0060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650"/>
  </w:style>
  <w:style w:type="paragraph" w:styleId="Footer">
    <w:name w:val="footer"/>
    <w:basedOn w:val="Normal"/>
    <w:link w:val="FooterChar"/>
    <w:uiPriority w:val="99"/>
    <w:unhideWhenUsed/>
    <w:rsid w:val="0060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650"/>
  </w:style>
  <w:style w:type="character" w:customStyle="1" w:styleId="Heading1Char">
    <w:name w:val="Heading 1 Char"/>
    <w:basedOn w:val="DefaultParagraphFont"/>
    <w:link w:val="Heading1"/>
    <w:uiPriority w:val="9"/>
    <w:rsid w:val="00F70405"/>
    <w:rPr>
      <w:rFonts w:ascii="Helvetica Neue" w:eastAsiaTheme="minorEastAsia" w:hAnsi="Helvetica Neue" w:cs="Arial"/>
      <w:b/>
      <w:color w:val="69BE28"/>
      <w:sz w:val="36"/>
      <w:szCs w:val="20"/>
    </w:rPr>
  </w:style>
  <w:style w:type="character" w:customStyle="1" w:styleId="Heading2Char">
    <w:name w:val="Heading 2 Char"/>
    <w:basedOn w:val="DefaultParagraphFont"/>
    <w:link w:val="Heading2"/>
    <w:uiPriority w:val="9"/>
    <w:rsid w:val="00F70405"/>
    <w:rPr>
      <w:rFonts w:ascii="Helvetica Neue" w:eastAsiaTheme="minorEastAsia" w:hAnsi="Helvetica Neue" w:cs="Arial"/>
      <w:b/>
      <w:color w:val="69BE28"/>
      <w:sz w:val="28"/>
      <w:szCs w:val="18"/>
    </w:rPr>
  </w:style>
  <w:style w:type="character" w:customStyle="1" w:styleId="Heading3Char">
    <w:name w:val="Heading 3 Char"/>
    <w:basedOn w:val="DefaultParagraphFont"/>
    <w:link w:val="Heading3"/>
    <w:uiPriority w:val="9"/>
    <w:rsid w:val="00F70405"/>
    <w:rPr>
      <w:rFonts w:ascii="Helvetica Neue" w:eastAsiaTheme="majorEastAsia" w:hAnsi="Helvetica Neue" w:cstheme="majorBidi"/>
      <w:bCs/>
      <w:color w:val="69BE28"/>
      <w:sz w:val="24"/>
      <w:szCs w:val="24"/>
    </w:rPr>
  </w:style>
  <w:style w:type="paragraph" w:customStyle="1" w:styleId="Code">
    <w:name w:val="Code"/>
    <w:basedOn w:val="Normal"/>
    <w:qFormat/>
    <w:rsid w:val="002D21C8"/>
    <w:pPr>
      <w:spacing w:after="0" w:line="240" w:lineRule="auto"/>
    </w:pPr>
    <w:rPr>
      <w:rFonts w:ascii="Courier" w:hAnsi="Courier"/>
      <w:szCs w:val="20"/>
    </w:rPr>
  </w:style>
  <w:style w:type="paragraph" w:styleId="ListParagraph">
    <w:name w:val="List Paragraph"/>
    <w:basedOn w:val="Normal"/>
    <w:uiPriority w:val="34"/>
    <w:qFormat/>
    <w:rsid w:val="002D21C8"/>
    <w:pPr>
      <w:ind w:left="720"/>
      <w:contextualSpacing/>
    </w:pPr>
  </w:style>
  <w:style w:type="paragraph" w:styleId="Quote">
    <w:name w:val="Quote"/>
    <w:basedOn w:val="Normal"/>
    <w:next w:val="Normal"/>
    <w:link w:val="QuoteChar"/>
    <w:uiPriority w:val="29"/>
    <w:qFormat/>
    <w:rsid w:val="002D21C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D21C8"/>
    <w:rPr>
      <w:rFonts w:ascii="Helvetica Neue" w:eastAsiaTheme="minorEastAsia" w:hAnsi="Helvetica Neue" w:cs="Times New Roman"/>
      <w:i/>
      <w:iCs/>
      <w:color w:val="404040" w:themeColor="text1" w:themeTint="BF"/>
      <w:szCs w:val="24"/>
    </w:rPr>
  </w:style>
  <w:style w:type="paragraph" w:styleId="TOCHeading">
    <w:name w:val="TOC Heading"/>
    <w:basedOn w:val="Heading1"/>
    <w:next w:val="Normal"/>
    <w:uiPriority w:val="39"/>
    <w:unhideWhenUsed/>
    <w:qFormat/>
    <w:rsid w:val="007E24A5"/>
    <w:pPr>
      <w:keepNext/>
      <w:keepLines/>
      <w:spacing w:before="240" w:beforeAutospacing="0" w:after="0" w:afterAutospacing="0" w:line="259" w:lineRule="auto"/>
      <w:ind w:right="0"/>
      <w:outlineLvl w:val="9"/>
    </w:pPr>
    <w:rPr>
      <w:rFonts w:asciiTheme="majorHAnsi" w:eastAsiaTheme="majorEastAsia" w:hAnsiTheme="majorHAnsi" w:cstheme="majorBidi"/>
      <w:szCs w:val="32"/>
    </w:rPr>
  </w:style>
  <w:style w:type="paragraph" w:styleId="TOC1">
    <w:name w:val="toc 1"/>
    <w:basedOn w:val="Normal"/>
    <w:next w:val="Normal"/>
    <w:autoRedefine/>
    <w:uiPriority w:val="39"/>
    <w:unhideWhenUsed/>
    <w:rsid w:val="007E24A5"/>
    <w:pPr>
      <w:spacing w:after="100"/>
    </w:pPr>
  </w:style>
  <w:style w:type="paragraph" w:styleId="TOC2">
    <w:name w:val="toc 2"/>
    <w:basedOn w:val="Normal"/>
    <w:next w:val="Normal"/>
    <w:autoRedefine/>
    <w:uiPriority w:val="39"/>
    <w:unhideWhenUsed/>
    <w:rsid w:val="007E24A5"/>
    <w:pPr>
      <w:spacing w:after="100"/>
      <w:ind w:left="220"/>
    </w:pPr>
  </w:style>
  <w:style w:type="paragraph" w:styleId="TOC3">
    <w:name w:val="toc 3"/>
    <w:basedOn w:val="Normal"/>
    <w:next w:val="Normal"/>
    <w:autoRedefine/>
    <w:uiPriority w:val="39"/>
    <w:unhideWhenUsed/>
    <w:rsid w:val="007E24A5"/>
    <w:pPr>
      <w:spacing w:after="100"/>
      <w:ind w:left="440"/>
    </w:pPr>
  </w:style>
  <w:style w:type="character" w:styleId="Hyperlink">
    <w:name w:val="Hyperlink"/>
    <w:uiPriority w:val="99"/>
    <w:unhideWhenUsed/>
    <w:qFormat/>
    <w:rsid w:val="00550869"/>
    <w:rPr>
      <w:color w:val="69BE28"/>
      <w:sz w:val="18"/>
      <w:u w:val="single"/>
    </w:rPr>
  </w:style>
  <w:style w:type="character" w:customStyle="1" w:styleId="apple-converted-space">
    <w:name w:val="apple-converted-space"/>
    <w:basedOn w:val="DefaultParagraphFont"/>
    <w:rsid w:val="000D4E8A"/>
  </w:style>
  <w:style w:type="table" w:customStyle="1" w:styleId="GridTable5DarkAccent3">
    <w:name w:val="Grid Table 5 Dark Accent 3"/>
    <w:basedOn w:val="TableNormal"/>
    <w:uiPriority w:val="50"/>
    <w:rsid w:val="00861DA7"/>
    <w:pPr>
      <w:spacing w:after="0" w:line="240" w:lineRule="auto"/>
    </w:pPr>
    <w:rPr>
      <w:rFonts w:eastAsiaTheme="minorEastAsia"/>
      <w:sz w:val="24"/>
      <w:szCs w:val="24"/>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Reference">
    <w:name w:val="Reference"/>
    <w:basedOn w:val="Normal"/>
    <w:link w:val="ReferenceChar"/>
    <w:qFormat/>
    <w:rsid w:val="00861DA7"/>
    <w:pPr>
      <w:spacing w:after="0" w:line="240" w:lineRule="auto"/>
    </w:pPr>
    <w:rPr>
      <w:sz w:val="18"/>
    </w:rPr>
  </w:style>
  <w:style w:type="paragraph" w:styleId="NoSpacing">
    <w:name w:val="No Spacing"/>
    <w:link w:val="NoSpacingChar"/>
    <w:uiPriority w:val="1"/>
    <w:qFormat/>
    <w:rsid w:val="00861DA7"/>
    <w:pPr>
      <w:spacing w:beforeAutospacing="1" w:after="0" w:afterAutospacing="1" w:line="240" w:lineRule="auto"/>
    </w:pPr>
    <w:rPr>
      <w:rFonts w:ascii="Helvetica Neue" w:eastAsiaTheme="minorEastAsia" w:hAnsi="Helvetica Neue" w:cs="Times New Roman"/>
      <w:color w:val="555555"/>
      <w:szCs w:val="24"/>
    </w:rPr>
  </w:style>
  <w:style w:type="character" w:customStyle="1" w:styleId="ReferenceChar">
    <w:name w:val="Reference Char"/>
    <w:basedOn w:val="DefaultParagraphFont"/>
    <w:link w:val="Reference"/>
    <w:rsid w:val="00861DA7"/>
    <w:rPr>
      <w:rFonts w:ascii="Helvetica Neue" w:eastAsiaTheme="minorEastAsia" w:hAnsi="Helvetica Neue" w:cs="Times New Roman"/>
      <w:color w:val="555555"/>
      <w:sz w:val="18"/>
      <w:szCs w:val="24"/>
    </w:rPr>
  </w:style>
  <w:style w:type="character" w:customStyle="1" w:styleId="NoSpacingChar">
    <w:name w:val="No Spacing Char"/>
    <w:basedOn w:val="DefaultParagraphFont"/>
    <w:link w:val="NoSpacing"/>
    <w:uiPriority w:val="1"/>
    <w:rsid w:val="00861DA7"/>
    <w:rPr>
      <w:rFonts w:ascii="Helvetica Neue" w:eastAsiaTheme="minorEastAsia" w:hAnsi="Helvetica Neue" w:cs="Times New Roman"/>
      <w:color w:val="555555"/>
      <w:szCs w:val="24"/>
    </w:rPr>
  </w:style>
  <w:style w:type="character" w:styleId="PageNumber">
    <w:name w:val="page number"/>
    <w:basedOn w:val="DefaultParagraphFont"/>
    <w:uiPriority w:val="99"/>
    <w:semiHidden/>
    <w:unhideWhenUsed/>
    <w:rsid w:val="00861DA7"/>
  </w:style>
  <w:style w:type="table" w:customStyle="1" w:styleId="GridTable4Accent6">
    <w:name w:val="Grid Table 4 Accent 6"/>
    <w:basedOn w:val="TableNormal"/>
    <w:uiPriority w:val="49"/>
    <w:rsid w:val="00861DA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7A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7A6389"/>
    <w:rPr>
      <w:rFonts w:ascii="Courier New" w:eastAsia="Times New Roman" w:hAnsi="Courier New" w:cs="Courier New"/>
      <w:sz w:val="20"/>
      <w:szCs w:val="20"/>
    </w:rPr>
  </w:style>
  <w:style w:type="paragraph" w:styleId="NormalWeb">
    <w:name w:val="Normal (Web)"/>
    <w:basedOn w:val="Normal"/>
    <w:uiPriority w:val="99"/>
    <w:semiHidden/>
    <w:unhideWhenUsed/>
    <w:rsid w:val="004B7DC8"/>
    <w:pPr>
      <w:spacing w:before="100" w:beforeAutospacing="1" w:after="100" w:afterAutospacing="1" w:line="240" w:lineRule="auto"/>
    </w:pPr>
    <w:rPr>
      <w:rFonts w:ascii="Times New Roman" w:eastAsia="Times New Roman" w:hAnsi="Times New Roman"/>
      <w:color w:val="auto"/>
      <w:sz w:val="24"/>
    </w:rPr>
  </w:style>
  <w:style w:type="character" w:styleId="Strong">
    <w:name w:val="Strong"/>
    <w:basedOn w:val="DefaultParagraphFont"/>
    <w:uiPriority w:val="22"/>
    <w:qFormat/>
    <w:rsid w:val="004B7DC8"/>
    <w:rPr>
      <w:b/>
      <w:bCs/>
    </w:rPr>
  </w:style>
  <w:style w:type="paragraph" w:styleId="BalloonText">
    <w:name w:val="Balloon Text"/>
    <w:basedOn w:val="Normal"/>
    <w:link w:val="BalloonTextChar"/>
    <w:uiPriority w:val="99"/>
    <w:semiHidden/>
    <w:unhideWhenUsed/>
    <w:rsid w:val="001D40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06B"/>
    <w:rPr>
      <w:rFonts w:ascii="Lucida Grande" w:eastAsiaTheme="minorEastAsia" w:hAnsi="Lucida Grande" w:cs="Lucida Grande"/>
      <w:color w:val="555555"/>
      <w:sz w:val="18"/>
      <w:szCs w:val="18"/>
    </w:rPr>
  </w:style>
  <w:style w:type="character" w:styleId="Emphasis">
    <w:name w:val="Emphasis"/>
    <w:aliases w:val="emphasis"/>
    <w:basedOn w:val="DefaultParagraphFont"/>
    <w:uiPriority w:val="20"/>
    <w:qFormat/>
    <w:rsid w:val="0022560B"/>
    <w:rPr>
      <w:i/>
      <w:iCs/>
    </w:rPr>
  </w:style>
  <w:style w:type="character" w:styleId="FollowedHyperlink">
    <w:name w:val="FollowedHyperlink"/>
    <w:basedOn w:val="DefaultParagraphFont"/>
    <w:uiPriority w:val="99"/>
    <w:semiHidden/>
    <w:unhideWhenUsed/>
    <w:rsid w:val="00235612"/>
    <w:rPr>
      <w:color w:val="954F72" w:themeColor="followedHyperlink"/>
      <w:u w:val="single"/>
    </w:rPr>
  </w:style>
  <w:style w:type="table" w:styleId="TableGrid">
    <w:name w:val="Table Grid"/>
    <w:basedOn w:val="TableNormal"/>
    <w:uiPriority w:val="39"/>
    <w:rsid w:val="00A473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00D"/>
    <w:rPr>
      <w:rFonts w:eastAsiaTheme="minorEastAsia" w:cs="Times New Roman"/>
      <w:color w:val="555555"/>
      <w:sz w:val="20"/>
      <w:szCs w:val="24"/>
    </w:rPr>
  </w:style>
  <w:style w:type="paragraph" w:styleId="Heading1">
    <w:name w:val="heading 1"/>
    <w:basedOn w:val="Normal"/>
    <w:next w:val="Normal"/>
    <w:link w:val="Heading1Char"/>
    <w:uiPriority w:val="9"/>
    <w:qFormat/>
    <w:rsid w:val="00F70405"/>
    <w:pPr>
      <w:spacing w:before="100" w:beforeAutospacing="1" w:after="100" w:afterAutospacing="1" w:line="240" w:lineRule="auto"/>
      <w:ind w:right="-2952"/>
      <w:outlineLvl w:val="0"/>
    </w:pPr>
    <w:rPr>
      <w:rFonts w:ascii="Helvetica Neue" w:hAnsi="Helvetica Neue" w:cs="Arial"/>
      <w:b/>
      <w:color w:val="69BE28"/>
      <w:sz w:val="36"/>
      <w:szCs w:val="20"/>
    </w:rPr>
  </w:style>
  <w:style w:type="paragraph" w:styleId="Heading2">
    <w:name w:val="heading 2"/>
    <w:basedOn w:val="Normal"/>
    <w:next w:val="Normal"/>
    <w:link w:val="Heading2Char"/>
    <w:uiPriority w:val="9"/>
    <w:unhideWhenUsed/>
    <w:qFormat/>
    <w:rsid w:val="00F70405"/>
    <w:pPr>
      <w:spacing w:before="100" w:beforeAutospacing="1" w:after="100" w:afterAutospacing="1" w:line="240" w:lineRule="auto"/>
      <w:outlineLvl w:val="1"/>
    </w:pPr>
    <w:rPr>
      <w:rFonts w:ascii="Helvetica Neue" w:hAnsi="Helvetica Neue" w:cs="Arial"/>
      <w:b/>
      <w:color w:val="69BE28"/>
      <w:sz w:val="28"/>
      <w:szCs w:val="18"/>
    </w:rPr>
  </w:style>
  <w:style w:type="paragraph" w:styleId="Heading3">
    <w:name w:val="heading 3"/>
    <w:basedOn w:val="Normal"/>
    <w:next w:val="Normal"/>
    <w:link w:val="Heading3Char"/>
    <w:uiPriority w:val="9"/>
    <w:unhideWhenUsed/>
    <w:qFormat/>
    <w:rsid w:val="00F70405"/>
    <w:pPr>
      <w:keepNext/>
      <w:keepLines/>
      <w:spacing w:before="100" w:beforeAutospacing="1" w:after="120" w:line="240" w:lineRule="auto"/>
      <w:outlineLvl w:val="2"/>
    </w:pPr>
    <w:rPr>
      <w:rFonts w:ascii="Helvetica Neue" w:eastAsiaTheme="majorEastAsia" w:hAnsi="Helvetica Neue" w:cstheme="majorBidi"/>
      <w:bCs/>
      <w:color w:val="69BE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1C8"/>
    <w:pPr>
      <w:spacing w:after="0" w:line="216" w:lineRule="auto"/>
      <w:contextualSpacing/>
    </w:pPr>
    <w:rPr>
      <w:rFonts w:ascii="Helvetica" w:eastAsiaTheme="majorEastAsia" w:hAnsi="Helvetica" w:cstheme="majorBidi"/>
      <w:caps/>
      <w:color w:val="FFFFFF" w:themeColor="background1"/>
      <w:spacing w:val="-10"/>
      <w:kern w:val="28"/>
      <w:sz w:val="64"/>
      <w:szCs w:val="64"/>
    </w:rPr>
  </w:style>
  <w:style w:type="character" w:customStyle="1" w:styleId="TitleChar">
    <w:name w:val="Title Char"/>
    <w:basedOn w:val="DefaultParagraphFont"/>
    <w:link w:val="Title"/>
    <w:uiPriority w:val="10"/>
    <w:rsid w:val="002D21C8"/>
    <w:rPr>
      <w:rFonts w:ascii="Helvetica" w:eastAsiaTheme="majorEastAsia" w:hAnsi="Helvetica" w:cstheme="majorBidi"/>
      <w:caps/>
      <w:color w:val="FFFFFF" w:themeColor="background1"/>
      <w:spacing w:val="-10"/>
      <w:kern w:val="28"/>
      <w:sz w:val="64"/>
      <w:szCs w:val="64"/>
    </w:rPr>
  </w:style>
  <w:style w:type="paragraph" w:styleId="Subtitle">
    <w:name w:val="Subtitle"/>
    <w:basedOn w:val="Normal"/>
    <w:next w:val="Normal"/>
    <w:link w:val="SubtitleChar"/>
    <w:uiPriority w:val="11"/>
    <w:qFormat/>
    <w:rsid w:val="002D21C8"/>
    <w:pPr>
      <w:numPr>
        <w:ilvl w:val="1"/>
      </w:numPr>
    </w:pPr>
    <w:rPr>
      <w:rFonts w:eastAsiaTheme="minorHAnsi"/>
      <w:color w:val="FFFFFF" w:themeColor="background1"/>
      <w:spacing w:val="15"/>
      <w:sz w:val="28"/>
    </w:rPr>
  </w:style>
  <w:style w:type="character" w:customStyle="1" w:styleId="SubtitleChar">
    <w:name w:val="Subtitle Char"/>
    <w:basedOn w:val="DefaultParagraphFont"/>
    <w:link w:val="Subtitle"/>
    <w:uiPriority w:val="11"/>
    <w:rsid w:val="002D21C8"/>
    <w:rPr>
      <w:rFonts w:ascii="Helvetica Neue" w:hAnsi="Helvetica Neue" w:cs="Times New Roman"/>
      <w:color w:val="FFFFFF" w:themeColor="background1"/>
      <w:spacing w:val="15"/>
      <w:sz w:val="28"/>
      <w:szCs w:val="24"/>
    </w:rPr>
  </w:style>
  <w:style w:type="paragraph" w:styleId="Header">
    <w:name w:val="header"/>
    <w:basedOn w:val="Normal"/>
    <w:link w:val="HeaderChar"/>
    <w:uiPriority w:val="99"/>
    <w:unhideWhenUsed/>
    <w:rsid w:val="0060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650"/>
  </w:style>
  <w:style w:type="paragraph" w:styleId="Footer">
    <w:name w:val="footer"/>
    <w:basedOn w:val="Normal"/>
    <w:link w:val="FooterChar"/>
    <w:uiPriority w:val="99"/>
    <w:unhideWhenUsed/>
    <w:rsid w:val="0060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650"/>
  </w:style>
  <w:style w:type="character" w:customStyle="1" w:styleId="Heading1Char">
    <w:name w:val="Heading 1 Char"/>
    <w:basedOn w:val="DefaultParagraphFont"/>
    <w:link w:val="Heading1"/>
    <w:uiPriority w:val="9"/>
    <w:rsid w:val="00F70405"/>
    <w:rPr>
      <w:rFonts w:ascii="Helvetica Neue" w:eastAsiaTheme="minorEastAsia" w:hAnsi="Helvetica Neue" w:cs="Arial"/>
      <w:b/>
      <w:color w:val="69BE28"/>
      <w:sz w:val="36"/>
      <w:szCs w:val="20"/>
    </w:rPr>
  </w:style>
  <w:style w:type="character" w:customStyle="1" w:styleId="Heading2Char">
    <w:name w:val="Heading 2 Char"/>
    <w:basedOn w:val="DefaultParagraphFont"/>
    <w:link w:val="Heading2"/>
    <w:uiPriority w:val="9"/>
    <w:rsid w:val="00F70405"/>
    <w:rPr>
      <w:rFonts w:ascii="Helvetica Neue" w:eastAsiaTheme="minorEastAsia" w:hAnsi="Helvetica Neue" w:cs="Arial"/>
      <w:b/>
      <w:color w:val="69BE28"/>
      <w:sz w:val="28"/>
      <w:szCs w:val="18"/>
    </w:rPr>
  </w:style>
  <w:style w:type="character" w:customStyle="1" w:styleId="Heading3Char">
    <w:name w:val="Heading 3 Char"/>
    <w:basedOn w:val="DefaultParagraphFont"/>
    <w:link w:val="Heading3"/>
    <w:uiPriority w:val="9"/>
    <w:rsid w:val="00F70405"/>
    <w:rPr>
      <w:rFonts w:ascii="Helvetica Neue" w:eastAsiaTheme="majorEastAsia" w:hAnsi="Helvetica Neue" w:cstheme="majorBidi"/>
      <w:bCs/>
      <w:color w:val="69BE28"/>
      <w:sz w:val="24"/>
      <w:szCs w:val="24"/>
    </w:rPr>
  </w:style>
  <w:style w:type="paragraph" w:customStyle="1" w:styleId="Code">
    <w:name w:val="Code"/>
    <w:basedOn w:val="Normal"/>
    <w:qFormat/>
    <w:rsid w:val="002D21C8"/>
    <w:pPr>
      <w:spacing w:after="0" w:line="240" w:lineRule="auto"/>
    </w:pPr>
    <w:rPr>
      <w:rFonts w:ascii="Courier" w:hAnsi="Courier"/>
      <w:szCs w:val="20"/>
    </w:rPr>
  </w:style>
  <w:style w:type="paragraph" w:styleId="ListParagraph">
    <w:name w:val="List Paragraph"/>
    <w:basedOn w:val="Normal"/>
    <w:uiPriority w:val="34"/>
    <w:qFormat/>
    <w:rsid w:val="002D21C8"/>
    <w:pPr>
      <w:ind w:left="720"/>
      <w:contextualSpacing/>
    </w:pPr>
  </w:style>
  <w:style w:type="paragraph" w:styleId="Quote">
    <w:name w:val="Quote"/>
    <w:basedOn w:val="Normal"/>
    <w:next w:val="Normal"/>
    <w:link w:val="QuoteChar"/>
    <w:uiPriority w:val="29"/>
    <w:qFormat/>
    <w:rsid w:val="002D21C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D21C8"/>
    <w:rPr>
      <w:rFonts w:ascii="Helvetica Neue" w:eastAsiaTheme="minorEastAsia" w:hAnsi="Helvetica Neue" w:cs="Times New Roman"/>
      <w:i/>
      <w:iCs/>
      <w:color w:val="404040" w:themeColor="text1" w:themeTint="BF"/>
      <w:szCs w:val="24"/>
    </w:rPr>
  </w:style>
  <w:style w:type="paragraph" w:styleId="TOCHeading">
    <w:name w:val="TOC Heading"/>
    <w:basedOn w:val="Heading1"/>
    <w:next w:val="Normal"/>
    <w:uiPriority w:val="39"/>
    <w:unhideWhenUsed/>
    <w:qFormat/>
    <w:rsid w:val="007E24A5"/>
    <w:pPr>
      <w:keepNext/>
      <w:keepLines/>
      <w:spacing w:before="240" w:beforeAutospacing="0" w:after="0" w:afterAutospacing="0" w:line="259" w:lineRule="auto"/>
      <w:ind w:right="0"/>
      <w:outlineLvl w:val="9"/>
    </w:pPr>
    <w:rPr>
      <w:rFonts w:asciiTheme="majorHAnsi" w:eastAsiaTheme="majorEastAsia" w:hAnsiTheme="majorHAnsi" w:cstheme="majorBidi"/>
      <w:szCs w:val="32"/>
    </w:rPr>
  </w:style>
  <w:style w:type="paragraph" w:styleId="TOC1">
    <w:name w:val="toc 1"/>
    <w:basedOn w:val="Normal"/>
    <w:next w:val="Normal"/>
    <w:autoRedefine/>
    <w:uiPriority w:val="39"/>
    <w:unhideWhenUsed/>
    <w:rsid w:val="007E24A5"/>
    <w:pPr>
      <w:spacing w:after="100"/>
    </w:pPr>
  </w:style>
  <w:style w:type="paragraph" w:styleId="TOC2">
    <w:name w:val="toc 2"/>
    <w:basedOn w:val="Normal"/>
    <w:next w:val="Normal"/>
    <w:autoRedefine/>
    <w:uiPriority w:val="39"/>
    <w:unhideWhenUsed/>
    <w:rsid w:val="007E24A5"/>
    <w:pPr>
      <w:spacing w:after="100"/>
      <w:ind w:left="220"/>
    </w:pPr>
  </w:style>
  <w:style w:type="paragraph" w:styleId="TOC3">
    <w:name w:val="toc 3"/>
    <w:basedOn w:val="Normal"/>
    <w:next w:val="Normal"/>
    <w:autoRedefine/>
    <w:uiPriority w:val="39"/>
    <w:unhideWhenUsed/>
    <w:rsid w:val="007E24A5"/>
    <w:pPr>
      <w:spacing w:after="100"/>
      <w:ind w:left="440"/>
    </w:pPr>
  </w:style>
  <w:style w:type="character" w:styleId="Hyperlink">
    <w:name w:val="Hyperlink"/>
    <w:uiPriority w:val="99"/>
    <w:unhideWhenUsed/>
    <w:qFormat/>
    <w:rsid w:val="00550869"/>
    <w:rPr>
      <w:color w:val="69BE28"/>
      <w:sz w:val="18"/>
      <w:u w:val="single"/>
    </w:rPr>
  </w:style>
  <w:style w:type="character" w:customStyle="1" w:styleId="apple-converted-space">
    <w:name w:val="apple-converted-space"/>
    <w:basedOn w:val="DefaultParagraphFont"/>
    <w:rsid w:val="000D4E8A"/>
  </w:style>
  <w:style w:type="table" w:customStyle="1" w:styleId="GridTable5DarkAccent3">
    <w:name w:val="Grid Table 5 Dark Accent 3"/>
    <w:basedOn w:val="TableNormal"/>
    <w:uiPriority w:val="50"/>
    <w:rsid w:val="00861DA7"/>
    <w:pPr>
      <w:spacing w:after="0" w:line="240" w:lineRule="auto"/>
    </w:pPr>
    <w:rPr>
      <w:rFonts w:eastAsiaTheme="minorEastAsia"/>
      <w:sz w:val="24"/>
      <w:szCs w:val="24"/>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Reference">
    <w:name w:val="Reference"/>
    <w:basedOn w:val="Normal"/>
    <w:link w:val="ReferenceChar"/>
    <w:qFormat/>
    <w:rsid w:val="00861DA7"/>
    <w:pPr>
      <w:spacing w:after="0" w:line="240" w:lineRule="auto"/>
    </w:pPr>
    <w:rPr>
      <w:sz w:val="18"/>
    </w:rPr>
  </w:style>
  <w:style w:type="paragraph" w:styleId="NoSpacing">
    <w:name w:val="No Spacing"/>
    <w:link w:val="NoSpacingChar"/>
    <w:uiPriority w:val="1"/>
    <w:qFormat/>
    <w:rsid w:val="00861DA7"/>
    <w:pPr>
      <w:spacing w:beforeAutospacing="1" w:after="0" w:afterAutospacing="1" w:line="240" w:lineRule="auto"/>
    </w:pPr>
    <w:rPr>
      <w:rFonts w:ascii="Helvetica Neue" w:eastAsiaTheme="minorEastAsia" w:hAnsi="Helvetica Neue" w:cs="Times New Roman"/>
      <w:color w:val="555555"/>
      <w:szCs w:val="24"/>
    </w:rPr>
  </w:style>
  <w:style w:type="character" w:customStyle="1" w:styleId="ReferenceChar">
    <w:name w:val="Reference Char"/>
    <w:basedOn w:val="DefaultParagraphFont"/>
    <w:link w:val="Reference"/>
    <w:rsid w:val="00861DA7"/>
    <w:rPr>
      <w:rFonts w:ascii="Helvetica Neue" w:eastAsiaTheme="minorEastAsia" w:hAnsi="Helvetica Neue" w:cs="Times New Roman"/>
      <w:color w:val="555555"/>
      <w:sz w:val="18"/>
      <w:szCs w:val="24"/>
    </w:rPr>
  </w:style>
  <w:style w:type="character" w:customStyle="1" w:styleId="NoSpacingChar">
    <w:name w:val="No Spacing Char"/>
    <w:basedOn w:val="DefaultParagraphFont"/>
    <w:link w:val="NoSpacing"/>
    <w:uiPriority w:val="1"/>
    <w:rsid w:val="00861DA7"/>
    <w:rPr>
      <w:rFonts w:ascii="Helvetica Neue" w:eastAsiaTheme="minorEastAsia" w:hAnsi="Helvetica Neue" w:cs="Times New Roman"/>
      <w:color w:val="555555"/>
      <w:szCs w:val="24"/>
    </w:rPr>
  </w:style>
  <w:style w:type="character" w:styleId="PageNumber">
    <w:name w:val="page number"/>
    <w:basedOn w:val="DefaultParagraphFont"/>
    <w:uiPriority w:val="99"/>
    <w:semiHidden/>
    <w:unhideWhenUsed/>
    <w:rsid w:val="00861DA7"/>
  </w:style>
  <w:style w:type="table" w:customStyle="1" w:styleId="GridTable4Accent6">
    <w:name w:val="Grid Table 4 Accent 6"/>
    <w:basedOn w:val="TableNormal"/>
    <w:uiPriority w:val="49"/>
    <w:rsid w:val="00861DA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7A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7A6389"/>
    <w:rPr>
      <w:rFonts w:ascii="Courier New" w:eastAsia="Times New Roman" w:hAnsi="Courier New" w:cs="Courier New"/>
      <w:sz w:val="20"/>
      <w:szCs w:val="20"/>
    </w:rPr>
  </w:style>
  <w:style w:type="paragraph" w:styleId="NormalWeb">
    <w:name w:val="Normal (Web)"/>
    <w:basedOn w:val="Normal"/>
    <w:uiPriority w:val="99"/>
    <w:semiHidden/>
    <w:unhideWhenUsed/>
    <w:rsid w:val="004B7DC8"/>
    <w:pPr>
      <w:spacing w:before="100" w:beforeAutospacing="1" w:after="100" w:afterAutospacing="1" w:line="240" w:lineRule="auto"/>
    </w:pPr>
    <w:rPr>
      <w:rFonts w:ascii="Times New Roman" w:eastAsia="Times New Roman" w:hAnsi="Times New Roman"/>
      <w:color w:val="auto"/>
      <w:sz w:val="24"/>
    </w:rPr>
  </w:style>
  <w:style w:type="character" w:styleId="Strong">
    <w:name w:val="Strong"/>
    <w:basedOn w:val="DefaultParagraphFont"/>
    <w:uiPriority w:val="22"/>
    <w:qFormat/>
    <w:rsid w:val="004B7DC8"/>
    <w:rPr>
      <w:b/>
      <w:bCs/>
    </w:rPr>
  </w:style>
  <w:style w:type="paragraph" w:styleId="BalloonText">
    <w:name w:val="Balloon Text"/>
    <w:basedOn w:val="Normal"/>
    <w:link w:val="BalloonTextChar"/>
    <w:uiPriority w:val="99"/>
    <w:semiHidden/>
    <w:unhideWhenUsed/>
    <w:rsid w:val="001D40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06B"/>
    <w:rPr>
      <w:rFonts w:ascii="Lucida Grande" w:eastAsiaTheme="minorEastAsia" w:hAnsi="Lucida Grande" w:cs="Lucida Grande"/>
      <w:color w:val="555555"/>
      <w:sz w:val="18"/>
      <w:szCs w:val="18"/>
    </w:rPr>
  </w:style>
  <w:style w:type="character" w:styleId="Emphasis">
    <w:name w:val="Emphasis"/>
    <w:aliases w:val="emphasis"/>
    <w:basedOn w:val="DefaultParagraphFont"/>
    <w:uiPriority w:val="20"/>
    <w:qFormat/>
    <w:rsid w:val="0022560B"/>
    <w:rPr>
      <w:i/>
      <w:iCs/>
    </w:rPr>
  </w:style>
  <w:style w:type="character" w:styleId="FollowedHyperlink">
    <w:name w:val="FollowedHyperlink"/>
    <w:basedOn w:val="DefaultParagraphFont"/>
    <w:uiPriority w:val="99"/>
    <w:semiHidden/>
    <w:unhideWhenUsed/>
    <w:rsid w:val="00235612"/>
    <w:rPr>
      <w:color w:val="954F72" w:themeColor="followedHyperlink"/>
      <w:u w:val="single"/>
    </w:rPr>
  </w:style>
  <w:style w:type="table" w:styleId="TableGrid">
    <w:name w:val="Table Grid"/>
    <w:basedOn w:val="TableNormal"/>
    <w:uiPriority w:val="39"/>
    <w:rsid w:val="00A473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97589">
      <w:bodyDiv w:val="1"/>
      <w:marLeft w:val="0"/>
      <w:marRight w:val="0"/>
      <w:marTop w:val="0"/>
      <w:marBottom w:val="0"/>
      <w:divBdr>
        <w:top w:val="none" w:sz="0" w:space="0" w:color="auto"/>
        <w:left w:val="none" w:sz="0" w:space="0" w:color="auto"/>
        <w:bottom w:val="none" w:sz="0" w:space="0" w:color="auto"/>
        <w:right w:val="none" w:sz="0" w:space="0" w:color="auto"/>
      </w:divBdr>
    </w:div>
    <w:div w:id="213351368">
      <w:bodyDiv w:val="1"/>
      <w:marLeft w:val="0"/>
      <w:marRight w:val="0"/>
      <w:marTop w:val="0"/>
      <w:marBottom w:val="0"/>
      <w:divBdr>
        <w:top w:val="none" w:sz="0" w:space="0" w:color="auto"/>
        <w:left w:val="none" w:sz="0" w:space="0" w:color="auto"/>
        <w:bottom w:val="none" w:sz="0" w:space="0" w:color="auto"/>
        <w:right w:val="none" w:sz="0" w:space="0" w:color="auto"/>
      </w:divBdr>
    </w:div>
    <w:div w:id="312753828">
      <w:bodyDiv w:val="1"/>
      <w:marLeft w:val="0"/>
      <w:marRight w:val="0"/>
      <w:marTop w:val="0"/>
      <w:marBottom w:val="0"/>
      <w:divBdr>
        <w:top w:val="none" w:sz="0" w:space="0" w:color="auto"/>
        <w:left w:val="none" w:sz="0" w:space="0" w:color="auto"/>
        <w:bottom w:val="none" w:sz="0" w:space="0" w:color="auto"/>
        <w:right w:val="none" w:sz="0" w:space="0" w:color="auto"/>
      </w:divBdr>
      <w:divsChild>
        <w:div w:id="773942363">
          <w:marLeft w:val="0"/>
          <w:marRight w:val="0"/>
          <w:marTop w:val="0"/>
          <w:marBottom w:val="0"/>
          <w:divBdr>
            <w:top w:val="none" w:sz="0" w:space="0" w:color="auto"/>
            <w:left w:val="none" w:sz="0" w:space="0" w:color="auto"/>
            <w:bottom w:val="none" w:sz="0" w:space="0" w:color="auto"/>
            <w:right w:val="none" w:sz="0" w:space="0" w:color="auto"/>
          </w:divBdr>
          <w:divsChild>
            <w:div w:id="9746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5232">
      <w:bodyDiv w:val="1"/>
      <w:marLeft w:val="0"/>
      <w:marRight w:val="0"/>
      <w:marTop w:val="0"/>
      <w:marBottom w:val="0"/>
      <w:divBdr>
        <w:top w:val="none" w:sz="0" w:space="0" w:color="auto"/>
        <w:left w:val="none" w:sz="0" w:space="0" w:color="auto"/>
        <w:bottom w:val="none" w:sz="0" w:space="0" w:color="auto"/>
        <w:right w:val="none" w:sz="0" w:space="0" w:color="auto"/>
      </w:divBdr>
    </w:div>
    <w:div w:id="585772433">
      <w:bodyDiv w:val="1"/>
      <w:marLeft w:val="0"/>
      <w:marRight w:val="0"/>
      <w:marTop w:val="0"/>
      <w:marBottom w:val="0"/>
      <w:divBdr>
        <w:top w:val="none" w:sz="0" w:space="0" w:color="auto"/>
        <w:left w:val="none" w:sz="0" w:space="0" w:color="auto"/>
        <w:bottom w:val="none" w:sz="0" w:space="0" w:color="auto"/>
        <w:right w:val="none" w:sz="0" w:space="0" w:color="auto"/>
      </w:divBdr>
      <w:divsChild>
        <w:div w:id="361172473">
          <w:marLeft w:val="0"/>
          <w:marRight w:val="0"/>
          <w:marTop w:val="0"/>
          <w:marBottom w:val="0"/>
          <w:divBdr>
            <w:top w:val="none" w:sz="0" w:space="0" w:color="auto"/>
            <w:left w:val="none" w:sz="0" w:space="0" w:color="auto"/>
            <w:bottom w:val="none" w:sz="0" w:space="0" w:color="auto"/>
            <w:right w:val="none" w:sz="0" w:space="0" w:color="auto"/>
          </w:divBdr>
          <w:divsChild>
            <w:div w:id="7445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419">
      <w:bodyDiv w:val="1"/>
      <w:marLeft w:val="0"/>
      <w:marRight w:val="0"/>
      <w:marTop w:val="0"/>
      <w:marBottom w:val="0"/>
      <w:divBdr>
        <w:top w:val="none" w:sz="0" w:space="0" w:color="auto"/>
        <w:left w:val="none" w:sz="0" w:space="0" w:color="auto"/>
        <w:bottom w:val="none" w:sz="0" w:space="0" w:color="auto"/>
        <w:right w:val="none" w:sz="0" w:space="0" w:color="auto"/>
      </w:divBdr>
    </w:div>
    <w:div w:id="704214854">
      <w:bodyDiv w:val="1"/>
      <w:marLeft w:val="0"/>
      <w:marRight w:val="0"/>
      <w:marTop w:val="0"/>
      <w:marBottom w:val="0"/>
      <w:divBdr>
        <w:top w:val="none" w:sz="0" w:space="0" w:color="auto"/>
        <w:left w:val="none" w:sz="0" w:space="0" w:color="auto"/>
        <w:bottom w:val="none" w:sz="0" w:space="0" w:color="auto"/>
        <w:right w:val="none" w:sz="0" w:space="0" w:color="auto"/>
      </w:divBdr>
      <w:divsChild>
        <w:div w:id="1306085148">
          <w:marLeft w:val="0"/>
          <w:marRight w:val="0"/>
          <w:marTop w:val="0"/>
          <w:marBottom w:val="0"/>
          <w:divBdr>
            <w:top w:val="none" w:sz="0" w:space="0" w:color="auto"/>
            <w:left w:val="none" w:sz="0" w:space="0" w:color="auto"/>
            <w:bottom w:val="none" w:sz="0" w:space="0" w:color="auto"/>
            <w:right w:val="none" w:sz="0" w:space="0" w:color="auto"/>
          </w:divBdr>
        </w:div>
      </w:divsChild>
    </w:div>
    <w:div w:id="1275134244">
      <w:bodyDiv w:val="1"/>
      <w:marLeft w:val="0"/>
      <w:marRight w:val="0"/>
      <w:marTop w:val="0"/>
      <w:marBottom w:val="0"/>
      <w:divBdr>
        <w:top w:val="none" w:sz="0" w:space="0" w:color="auto"/>
        <w:left w:val="none" w:sz="0" w:space="0" w:color="auto"/>
        <w:bottom w:val="none" w:sz="0" w:space="0" w:color="auto"/>
        <w:right w:val="none" w:sz="0" w:space="0" w:color="auto"/>
      </w:divBdr>
    </w:div>
    <w:div w:id="1484153609">
      <w:bodyDiv w:val="1"/>
      <w:marLeft w:val="0"/>
      <w:marRight w:val="0"/>
      <w:marTop w:val="0"/>
      <w:marBottom w:val="0"/>
      <w:divBdr>
        <w:top w:val="none" w:sz="0" w:space="0" w:color="auto"/>
        <w:left w:val="none" w:sz="0" w:space="0" w:color="auto"/>
        <w:bottom w:val="none" w:sz="0" w:space="0" w:color="auto"/>
        <w:right w:val="none" w:sz="0" w:space="0" w:color="auto"/>
      </w:divBdr>
    </w:div>
    <w:div w:id="1490488011">
      <w:bodyDiv w:val="1"/>
      <w:marLeft w:val="0"/>
      <w:marRight w:val="0"/>
      <w:marTop w:val="0"/>
      <w:marBottom w:val="0"/>
      <w:divBdr>
        <w:top w:val="none" w:sz="0" w:space="0" w:color="auto"/>
        <w:left w:val="none" w:sz="0" w:space="0" w:color="auto"/>
        <w:bottom w:val="none" w:sz="0" w:space="0" w:color="auto"/>
        <w:right w:val="none" w:sz="0" w:space="0" w:color="auto"/>
      </w:divBdr>
    </w:div>
    <w:div w:id="1524125366">
      <w:bodyDiv w:val="1"/>
      <w:marLeft w:val="0"/>
      <w:marRight w:val="0"/>
      <w:marTop w:val="0"/>
      <w:marBottom w:val="0"/>
      <w:divBdr>
        <w:top w:val="none" w:sz="0" w:space="0" w:color="auto"/>
        <w:left w:val="none" w:sz="0" w:space="0" w:color="auto"/>
        <w:bottom w:val="none" w:sz="0" w:space="0" w:color="auto"/>
        <w:right w:val="none" w:sz="0" w:space="0" w:color="auto"/>
      </w:divBdr>
    </w:div>
    <w:div w:id="1633559716">
      <w:bodyDiv w:val="1"/>
      <w:marLeft w:val="0"/>
      <w:marRight w:val="0"/>
      <w:marTop w:val="0"/>
      <w:marBottom w:val="0"/>
      <w:divBdr>
        <w:top w:val="none" w:sz="0" w:space="0" w:color="auto"/>
        <w:left w:val="none" w:sz="0" w:space="0" w:color="auto"/>
        <w:bottom w:val="none" w:sz="0" w:space="0" w:color="auto"/>
        <w:right w:val="none" w:sz="0" w:space="0" w:color="auto"/>
      </w:divBdr>
    </w:div>
    <w:div w:id="1686705425">
      <w:bodyDiv w:val="1"/>
      <w:marLeft w:val="0"/>
      <w:marRight w:val="0"/>
      <w:marTop w:val="0"/>
      <w:marBottom w:val="0"/>
      <w:divBdr>
        <w:top w:val="none" w:sz="0" w:space="0" w:color="auto"/>
        <w:left w:val="none" w:sz="0" w:space="0" w:color="auto"/>
        <w:bottom w:val="none" w:sz="0" w:space="0" w:color="auto"/>
        <w:right w:val="none" w:sz="0" w:space="0" w:color="auto"/>
      </w:divBdr>
    </w:div>
    <w:div w:id="1763334083">
      <w:bodyDiv w:val="1"/>
      <w:marLeft w:val="0"/>
      <w:marRight w:val="0"/>
      <w:marTop w:val="0"/>
      <w:marBottom w:val="0"/>
      <w:divBdr>
        <w:top w:val="none" w:sz="0" w:space="0" w:color="auto"/>
        <w:left w:val="none" w:sz="0" w:space="0" w:color="auto"/>
        <w:bottom w:val="none" w:sz="0" w:space="0" w:color="auto"/>
        <w:right w:val="none" w:sz="0" w:space="0" w:color="auto"/>
      </w:divBdr>
    </w:div>
    <w:div w:id="1815442370">
      <w:bodyDiv w:val="1"/>
      <w:marLeft w:val="0"/>
      <w:marRight w:val="0"/>
      <w:marTop w:val="0"/>
      <w:marBottom w:val="0"/>
      <w:divBdr>
        <w:top w:val="none" w:sz="0" w:space="0" w:color="auto"/>
        <w:left w:val="none" w:sz="0" w:space="0" w:color="auto"/>
        <w:bottom w:val="none" w:sz="0" w:space="0" w:color="auto"/>
        <w:right w:val="none" w:sz="0" w:space="0" w:color="auto"/>
      </w:divBdr>
    </w:div>
    <w:div w:id="1886988979">
      <w:bodyDiv w:val="1"/>
      <w:marLeft w:val="0"/>
      <w:marRight w:val="0"/>
      <w:marTop w:val="0"/>
      <w:marBottom w:val="0"/>
      <w:divBdr>
        <w:top w:val="none" w:sz="0" w:space="0" w:color="auto"/>
        <w:left w:val="none" w:sz="0" w:space="0" w:color="auto"/>
        <w:bottom w:val="none" w:sz="0" w:space="0" w:color="auto"/>
        <w:right w:val="none" w:sz="0" w:space="0" w:color="auto"/>
      </w:divBdr>
    </w:div>
    <w:div w:id="2020544687">
      <w:bodyDiv w:val="1"/>
      <w:marLeft w:val="0"/>
      <w:marRight w:val="0"/>
      <w:marTop w:val="0"/>
      <w:marBottom w:val="0"/>
      <w:divBdr>
        <w:top w:val="none" w:sz="0" w:space="0" w:color="auto"/>
        <w:left w:val="none" w:sz="0" w:space="0" w:color="auto"/>
        <w:bottom w:val="none" w:sz="0" w:space="0" w:color="auto"/>
        <w:right w:val="none" w:sz="0" w:space="0" w:color="auto"/>
      </w:divBdr>
    </w:div>
    <w:div w:id="2085562236">
      <w:bodyDiv w:val="1"/>
      <w:marLeft w:val="0"/>
      <w:marRight w:val="0"/>
      <w:marTop w:val="0"/>
      <w:marBottom w:val="0"/>
      <w:divBdr>
        <w:top w:val="none" w:sz="0" w:space="0" w:color="auto"/>
        <w:left w:val="none" w:sz="0" w:space="0" w:color="auto"/>
        <w:bottom w:val="none" w:sz="0" w:space="0" w:color="auto"/>
        <w:right w:val="none" w:sz="0" w:space="0" w:color="auto"/>
      </w:divBdr>
      <w:divsChild>
        <w:div w:id="1960256679">
          <w:marLeft w:val="0"/>
          <w:marRight w:val="0"/>
          <w:marTop w:val="0"/>
          <w:marBottom w:val="0"/>
          <w:divBdr>
            <w:top w:val="none" w:sz="0" w:space="0" w:color="auto"/>
            <w:left w:val="none" w:sz="0" w:space="0" w:color="auto"/>
            <w:bottom w:val="none" w:sz="0" w:space="0" w:color="auto"/>
            <w:right w:val="none" w:sz="0" w:space="0" w:color="auto"/>
          </w:divBdr>
          <w:divsChild>
            <w:div w:id="1297950999">
              <w:marLeft w:val="0"/>
              <w:marRight w:val="0"/>
              <w:marTop w:val="0"/>
              <w:marBottom w:val="0"/>
              <w:divBdr>
                <w:top w:val="none" w:sz="0" w:space="0" w:color="auto"/>
                <w:left w:val="none" w:sz="0" w:space="0" w:color="auto"/>
                <w:bottom w:val="none" w:sz="0" w:space="0" w:color="auto"/>
                <w:right w:val="none" w:sz="0" w:space="0" w:color="auto"/>
              </w:divBdr>
              <w:divsChild>
                <w:div w:id="384375510">
                  <w:marLeft w:val="0"/>
                  <w:marRight w:val="0"/>
                  <w:marTop w:val="0"/>
                  <w:marBottom w:val="420"/>
                  <w:divBdr>
                    <w:top w:val="none" w:sz="0" w:space="0" w:color="auto"/>
                    <w:left w:val="none" w:sz="0" w:space="0" w:color="auto"/>
                    <w:bottom w:val="none" w:sz="0" w:space="0" w:color="auto"/>
                    <w:right w:val="none" w:sz="0" w:space="0" w:color="auto"/>
                  </w:divBdr>
                </w:div>
                <w:div w:id="415371224">
                  <w:marLeft w:val="0"/>
                  <w:marRight w:val="0"/>
                  <w:marTop w:val="0"/>
                  <w:marBottom w:val="0"/>
                  <w:divBdr>
                    <w:top w:val="none" w:sz="0" w:space="0" w:color="auto"/>
                    <w:left w:val="none" w:sz="0" w:space="0" w:color="auto"/>
                    <w:bottom w:val="none" w:sz="0" w:space="0" w:color="auto"/>
                    <w:right w:val="none" w:sz="0" w:space="0" w:color="auto"/>
                  </w:divBdr>
                  <w:divsChild>
                    <w:div w:id="1788352237">
                      <w:marLeft w:val="0"/>
                      <w:marRight w:val="0"/>
                      <w:marTop w:val="0"/>
                      <w:marBottom w:val="75"/>
                      <w:divBdr>
                        <w:top w:val="single" w:sz="6" w:space="4" w:color="C2E0B0"/>
                        <w:left w:val="single" w:sz="6" w:space="1" w:color="C2E0B0"/>
                        <w:bottom w:val="single" w:sz="6" w:space="4" w:color="C2E0B0"/>
                        <w:right w:val="single" w:sz="6" w:space="1" w:color="C2E0B0"/>
                      </w:divBdr>
                    </w:div>
                  </w:divsChild>
                </w:div>
                <w:div w:id="1049841766">
                  <w:marLeft w:val="0"/>
                  <w:marRight w:val="0"/>
                  <w:marTop w:val="0"/>
                  <w:marBottom w:val="120"/>
                  <w:divBdr>
                    <w:top w:val="single" w:sz="6" w:space="0" w:color="C2E0B0"/>
                    <w:left w:val="single" w:sz="6" w:space="0" w:color="C2E0B0"/>
                    <w:bottom w:val="single" w:sz="6" w:space="0" w:color="C2E0B0"/>
                    <w:right w:val="single" w:sz="6" w:space="0" w:color="C2E0B0"/>
                  </w:divBdr>
                  <w:divsChild>
                    <w:div w:id="1845781579">
                      <w:marLeft w:val="0"/>
                      <w:marRight w:val="0"/>
                      <w:marTop w:val="0"/>
                      <w:marBottom w:val="0"/>
                      <w:divBdr>
                        <w:top w:val="none" w:sz="0" w:space="0" w:color="auto"/>
                        <w:left w:val="none" w:sz="0" w:space="0" w:color="auto"/>
                        <w:bottom w:val="none" w:sz="0" w:space="0" w:color="auto"/>
                        <w:right w:val="none" w:sz="0" w:space="0" w:color="auto"/>
                      </w:divBdr>
                      <w:divsChild>
                        <w:div w:id="199636198">
                          <w:marLeft w:val="75"/>
                          <w:marRight w:val="75"/>
                          <w:marTop w:val="0"/>
                          <w:marBottom w:val="75"/>
                          <w:divBdr>
                            <w:top w:val="single" w:sz="6" w:space="19" w:color="C2E0B0"/>
                            <w:left w:val="single" w:sz="6" w:space="1" w:color="C2E0B0"/>
                            <w:bottom w:val="single" w:sz="6" w:space="4" w:color="C2E0B0"/>
                            <w:right w:val="single" w:sz="6" w:space="1" w:color="C2E0B0"/>
                          </w:divBdr>
                        </w:div>
                      </w:divsChild>
                    </w:div>
                  </w:divsChild>
                </w:div>
                <w:div w:id="1376853856">
                  <w:marLeft w:val="0"/>
                  <w:marRight w:val="0"/>
                  <w:marTop w:val="0"/>
                  <w:marBottom w:val="0"/>
                  <w:divBdr>
                    <w:top w:val="single" w:sz="6" w:space="0" w:color="C2E0B0"/>
                    <w:left w:val="single" w:sz="6" w:space="0" w:color="C2E0B0"/>
                    <w:bottom w:val="single" w:sz="6" w:space="0" w:color="C2E0B0"/>
                    <w:right w:val="single" w:sz="6" w:space="0" w:color="C2E0B0"/>
                  </w:divBdr>
                  <w:divsChild>
                    <w:div w:id="1683582592">
                      <w:marLeft w:val="0"/>
                      <w:marRight w:val="0"/>
                      <w:marTop w:val="0"/>
                      <w:marBottom w:val="0"/>
                      <w:divBdr>
                        <w:top w:val="none" w:sz="0" w:space="0" w:color="auto"/>
                        <w:left w:val="none" w:sz="0" w:space="0" w:color="auto"/>
                        <w:bottom w:val="none" w:sz="0" w:space="0" w:color="auto"/>
                        <w:right w:val="none" w:sz="0" w:space="0" w:color="auto"/>
                      </w:divBdr>
                      <w:divsChild>
                        <w:div w:id="47337260">
                          <w:marLeft w:val="0"/>
                          <w:marRight w:val="0"/>
                          <w:marTop w:val="0"/>
                          <w:marBottom w:val="75"/>
                          <w:divBdr>
                            <w:top w:val="single" w:sz="6" w:space="23" w:color="C2E0B0"/>
                            <w:left w:val="single" w:sz="6" w:space="1" w:color="C2E0B0"/>
                            <w:bottom w:val="single" w:sz="6" w:space="4" w:color="C2E0B0"/>
                            <w:right w:val="single" w:sz="6" w:space="1" w:color="C2E0B0"/>
                          </w:divBdr>
                        </w:div>
                      </w:divsChild>
                    </w:div>
                  </w:divsChild>
                </w:div>
                <w:div w:id="1213930152">
                  <w:marLeft w:val="0"/>
                  <w:marRight w:val="0"/>
                  <w:marTop w:val="0"/>
                  <w:marBottom w:val="750"/>
                  <w:divBdr>
                    <w:top w:val="none" w:sz="0" w:space="0" w:color="auto"/>
                    <w:left w:val="none" w:sz="0" w:space="0" w:color="auto"/>
                    <w:bottom w:val="none" w:sz="0" w:space="0" w:color="auto"/>
                    <w:right w:val="none" w:sz="0" w:space="0" w:color="auto"/>
                  </w:divBdr>
                </w:div>
                <w:div w:id="1148009523">
                  <w:marLeft w:val="0"/>
                  <w:marRight w:val="0"/>
                  <w:marTop w:val="0"/>
                  <w:marBottom w:val="0"/>
                  <w:divBdr>
                    <w:top w:val="none" w:sz="0" w:space="0" w:color="auto"/>
                    <w:left w:val="none" w:sz="0" w:space="0" w:color="auto"/>
                    <w:bottom w:val="none" w:sz="0" w:space="0" w:color="auto"/>
                    <w:right w:val="none" w:sz="0" w:space="0" w:color="auto"/>
                  </w:divBdr>
                  <w:divsChild>
                    <w:div w:id="1967278354">
                      <w:marLeft w:val="0"/>
                      <w:marRight w:val="0"/>
                      <w:marTop w:val="0"/>
                      <w:marBottom w:val="75"/>
                      <w:divBdr>
                        <w:top w:val="single" w:sz="6" w:space="4" w:color="C2E0B0"/>
                        <w:left w:val="single" w:sz="6" w:space="1" w:color="C2E0B0"/>
                        <w:bottom w:val="single" w:sz="6" w:space="4" w:color="C2E0B0"/>
                        <w:right w:val="single" w:sz="6" w:space="1" w:color="C2E0B0"/>
                      </w:divBdr>
                    </w:div>
                  </w:divsChild>
                </w:div>
                <w:div w:id="363024381">
                  <w:marLeft w:val="0"/>
                  <w:marRight w:val="0"/>
                  <w:marTop w:val="0"/>
                  <w:marBottom w:val="750"/>
                  <w:divBdr>
                    <w:top w:val="none" w:sz="0" w:space="0" w:color="auto"/>
                    <w:left w:val="none" w:sz="0" w:space="0" w:color="auto"/>
                    <w:bottom w:val="none" w:sz="0" w:space="0" w:color="auto"/>
                    <w:right w:val="none" w:sz="0" w:space="0" w:color="auto"/>
                  </w:divBdr>
                </w:div>
                <w:div w:id="1271742574">
                  <w:marLeft w:val="0"/>
                  <w:marRight w:val="0"/>
                  <w:marTop w:val="0"/>
                  <w:marBottom w:val="0"/>
                  <w:divBdr>
                    <w:top w:val="none" w:sz="0" w:space="0" w:color="auto"/>
                    <w:left w:val="none" w:sz="0" w:space="0" w:color="auto"/>
                    <w:bottom w:val="none" w:sz="0" w:space="0" w:color="auto"/>
                    <w:right w:val="none" w:sz="0" w:space="0" w:color="auto"/>
                  </w:divBdr>
                  <w:divsChild>
                    <w:div w:id="118572233">
                      <w:marLeft w:val="0"/>
                      <w:marRight w:val="0"/>
                      <w:marTop w:val="0"/>
                      <w:marBottom w:val="75"/>
                      <w:divBdr>
                        <w:top w:val="single" w:sz="6" w:space="4" w:color="C2E0B0"/>
                        <w:left w:val="single" w:sz="6" w:space="1" w:color="C2E0B0"/>
                        <w:bottom w:val="single" w:sz="6" w:space="4" w:color="C2E0B0"/>
                        <w:right w:val="single" w:sz="6" w:space="1" w:color="C2E0B0"/>
                      </w:divBdr>
                    </w:div>
                    <w:div w:id="8680698">
                      <w:marLeft w:val="0"/>
                      <w:marRight w:val="0"/>
                      <w:marTop w:val="0"/>
                      <w:marBottom w:val="75"/>
                      <w:divBdr>
                        <w:top w:val="single" w:sz="6" w:space="4" w:color="C2E0B0"/>
                        <w:left w:val="single" w:sz="6" w:space="1" w:color="C2E0B0"/>
                        <w:bottom w:val="single" w:sz="6" w:space="4" w:color="C2E0B0"/>
                        <w:right w:val="single" w:sz="6" w:space="1" w:color="C2E0B0"/>
                      </w:divBdr>
                    </w:div>
                  </w:divsChild>
                </w:div>
              </w:divsChild>
            </w:div>
          </w:divsChild>
        </w:div>
        <w:div w:id="1304191960">
          <w:marLeft w:val="0"/>
          <w:marRight w:val="0"/>
          <w:marTop w:val="0"/>
          <w:marBottom w:val="0"/>
          <w:divBdr>
            <w:top w:val="none" w:sz="0" w:space="0" w:color="auto"/>
            <w:left w:val="none" w:sz="0" w:space="0" w:color="auto"/>
            <w:bottom w:val="none" w:sz="0" w:space="0" w:color="auto"/>
            <w:right w:val="none" w:sz="0" w:space="0" w:color="auto"/>
          </w:divBdr>
          <w:divsChild>
            <w:div w:id="512427277">
              <w:marLeft w:val="0"/>
              <w:marRight w:val="0"/>
              <w:marTop w:val="1500"/>
              <w:marBottom w:val="1500"/>
              <w:divBdr>
                <w:top w:val="none" w:sz="0" w:space="0" w:color="auto"/>
                <w:left w:val="none" w:sz="0" w:space="0" w:color="auto"/>
                <w:bottom w:val="none" w:sz="0" w:space="0" w:color="auto"/>
                <w:right w:val="none" w:sz="0" w:space="0" w:color="auto"/>
              </w:divBdr>
            </w:div>
          </w:divsChild>
        </w:div>
      </w:divsChild>
    </w:div>
    <w:div w:id="2116635514">
      <w:bodyDiv w:val="1"/>
      <w:marLeft w:val="0"/>
      <w:marRight w:val="0"/>
      <w:marTop w:val="0"/>
      <w:marBottom w:val="0"/>
      <w:divBdr>
        <w:top w:val="none" w:sz="0" w:space="0" w:color="auto"/>
        <w:left w:val="none" w:sz="0" w:space="0" w:color="auto"/>
        <w:bottom w:val="none" w:sz="0" w:space="0" w:color="auto"/>
        <w:right w:val="none" w:sz="0" w:space="0" w:color="auto"/>
      </w:divBdr>
    </w:div>
    <w:div w:id="21191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docs.aws.amazon.com/AWSEC2/latest/UserGuide/using-vpc.html" TargetMode="External"/><Relationship Id="rId21" Type="http://schemas.openxmlformats.org/officeDocument/2006/relationships/hyperlink" Target="http://docs.aws.amazon.com/AWSEC2/latest/UserGuide/using-network-security.html" TargetMode="External"/><Relationship Id="rId22" Type="http://schemas.openxmlformats.org/officeDocument/2006/relationships/hyperlink" Target="http://hortonworks.com/hadoop/ambari/"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hyperlink" Target="http://docs.hortonworks.com/HDPDocuments/HDP2/HDP-2.3.0/bk_cldbrk_install/bk_cldbrk_instl.pdf" TargetMode="External"/><Relationship Id="rId28" Type="http://schemas.openxmlformats.org/officeDocument/2006/relationships/hyperlink" Target="http://www.hortonworks.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hortonworks.com/hdp/" TargetMode="External"/><Relationship Id="rId12" Type="http://schemas.openxmlformats.org/officeDocument/2006/relationships/hyperlink" Target="https://aws.amazon.com" TargetMode="External"/><Relationship Id="rId13" Type="http://schemas.openxmlformats.org/officeDocument/2006/relationships/image" Target="media/image2.png"/><Relationship Id="rId14" Type="http://schemas.openxmlformats.org/officeDocument/2006/relationships/hyperlink" Target="http://aws.amazon.com/ec2/" TargetMode="External"/><Relationship Id="rId15" Type="http://schemas.openxmlformats.org/officeDocument/2006/relationships/hyperlink" Target="http://docs.aws.amazon.com/AWSEC2/latest/UserGuide/ec2-instances-and-amis.html" TargetMode="External"/><Relationship Id="rId16" Type="http://schemas.openxmlformats.org/officeDocument/2006/relationships/hyperlink" Target="http://docs.aws.amazon.com/AWSEC2/latest/UserGuide/ec2-instances-and-amis.html" TargetMode="External"/><Relationship Id="rId17" Type="http://schemas.openxmlformats.org/officeDocument/2006/relationships/hyperlink" Target="http://docs.aws.amazon.com/AWSEC2/latest/UserGuide/using-regions-availability-zones.html" TargetMode="External"/><Relationship Id="rId18" Type="http://schemas.openxmlformats.org/officeDocument/2006/relationships/image" Target="media/image3.png"/><Relationship Id="rId19" Type="http://schemas.openxmlformats.org/officeDocument/2006/relationships/hyperlink" Target="http://docs.aws.amazon.com/AWSEC2/latest/UserGuide/placement-group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DB82D-19C7-FB48-BA5E-F05BF456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3898</Words>
  <Characters>22221</Characters>
  <Application>Microsoft Macintosh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HDP AWS Deployment Guide</vt:lpstr>
    </vt:vector>
  </TitlesOfParts>
  <Company/>
  <LinksUpToDate>false</LinksUpToDate>
  <CharactersWithSpaces>26067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HDP AWS Deployment Guide</dc:title>
  <dc:subject>Reference Architecture and How</dc:subject>
  <dc:creator>Dave Patton</dc:creator>
  <cp:keywords/>
  <dc:description/>
  <cp:lastModifiedBy>Dave Patton</cp:lastModifiedBy>
  <cp:revision>2</cp:revision>
  <dcterms:created xsi:type="dcterms:W3CDTF">2015-10-28T22:08:00Z</dcterms:created>
  <dcterms:modified xsi:type="dcterms:W3CDTF">2015-10-28T22:08:00Z</dcterms:modified>
</cp:coreProperties>
</file>